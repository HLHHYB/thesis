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E675D">
      <w:pPr>
        <w:spacing w:before="57" w:line="362" w:lineRule="auto"/>
        <w:ind w:left="1196" w:right="1339"/>
        <w:jc w:val="center"/>
        <w:rPr>
          <w:b/>
          <w:sz w:val="32"/>
        </w:rPr>
      </w:pPr>
      <w:r>
        <w:rPr>
          <w:b/>
          <w:sz w:val="32"/>
        </w:rPr>
        <w:t>A Lightweight Hybrid Data Processing Framework for Multi-Structured Data Analysis</w:t>
      </w:r>
    </w:p>
    <w:p w14:paraId="00F01D07">
      <w:pPr>
        <w:pStyle w:val="7"/>
        <w:ind w:left="0"/>
        <w:jc w:val="left"/>
        <w:rPr>
          <w:b/>
          <w:sz w:val="32"/>
        </w:rPr>
      </w:pPr>
    </w:p>
    <w:p w14:paraId="1696388A">
      <w:pPr>
        <w:pStyle w:val="7"/>
        <w:ind w:left="0"/>
        <w:jc w:val="left"/>
        <w:rPr>
          <w:b/>
          <w:sz w:val="32"/>
        </w:rPr>
      </w:pPr>
    </w:p>
    <w:p w14:paraId="1C03B2F2">
      <w:pPr>
        <w:pStyle w:val="7"/>
        <w:ind w:left="0"/>
        <w:jc w:val="left"/>
        <w:rPr>
          <w:b/>
          <w:sz w:val="32"/>
        </w:rPr>
      </w:pPr>
    </w:p>
    <w:p w14:paraId="54F49E5B">
      <w:pPr>
        <w:pStyle w:val="7"/>
        <w:ind w:left="0"/>
        <w:jc w:val="left"/>
        <w:rPr>
          <w:b/>
          <w:sz w:val="32"/>
        </w:rPr>
      </w:pPr>
    </w:p>
    <w:p w14:paraId="476BE03D">
      <w:pPr>
        <w:pStyle w:val="7"/>
        <w:ind w:left="0"/>
        <w:jc w:val="left"/>
        <w:rPr>
          <w:b/>
          <w:sz w:val="32"/>
        </w:rPr>
      </w:pPr>
    </w:p>
    <w:p w14:paraId="108657C9">
      <w:pPr>
        <w:pStyle w:val="7"/>
        <w:ind w:left="0"/>
        <w:jc w:val="left"/>
        <w:rPr>
          <w:b/>
          <w:sz w:val="32"/>
        </w:rPr>
      </w:pPr>
    </w:p>
    <w:p w14:paraId="0CE26269">
      <w:pPr>
        <w:pStyle w:val="7"/>
        <w:ind w:left="0"/>
        <w:jc w:val="left"/>
        <w:rPr>
          <w:b/>
          <w:sz w:val="32"/>
        </w:rPr>
      </w:pPr>
    </w:p>
    <w:p w14:paraId="63E605F2">
      <w:pPr>
        <w:pStyle w:val="7"/>
        <w:ind w:left="0"/>
        <w:jc w:val="left"/>
        <w:rPr>
          <w:b/>
          <w:sz w:val="32"/>
        </w:rPr>
      </w:pPr>
    </w:p>
    <w:p w14:paraId="0A7F10C6">
      <w:pPr>
        <w:pStyle w:val="7"/>
        <w:spacing w:before="35"/>
        <w:ind w:left="0"/>
        <w:jc w:val="left"/>
        <w:rPr>
          <w:b/>
          <w:sz w:val="32"/>
        </w:rPr>
      </w:pPr>
    </w:p>
    <w:p w14:paraId="47B33912">
      <w:pPr>
        <w:ind w:right="139"/>
        <w:jc w:val="center"/>
        <w:rPr>
          <w:rFonts w:eastAsia="宋体"/>
          <w:b/>
          <w:spacing w:val="-4"/>
          <w:sz w:val="32"/>
          <w:lang w:eastAsia="zh-CN"/>
        </w:rPr>
      </w:pPr>
      <w:r>
        <w:rPr>
          <w:rFonts w:hint="eastAsia" w:eastAsia="宋体"/>
          <w:b/>
          <w:spacing w:val="-4"/>
          <w:sz w:val="32"/>
          <w:lang w:eastAsia="zh-CN"/>
        </w:rPr>
        <w:t>H</w:t>
      </w:r>
      <w:r>
        <w:rPr>
          <w:rFonts w:eastAsia="宋体"/>
          <w:b/>
          <w:spacing w:val="-4"/>
          <w:sz w:val="32"/>
          <w:lang w:eastAsia="zh-CN"/>
        </w:rPr>
        <w:t>E LI HONG</w:t>
      </w:r>
    </w:p>
    <w:p w14:paraId="41A149C5">
      <w:pPr>
        <w:ind w:right="139"/>
        <w:jc w:val="center"/>
        <w:rPr>
          <w:rFonts w:eastAsia="宋体"/>
          <w:b/>
          <w:spacing w:val="-4"/>
          <w:sz w:val="32"/>
          <w:lang w:eastAsia="zh-CN"/>
        </w:rPr>
      </w:pPr>
      <w:r>
        <w:rPr>
          <w:rFonts w:hint="eastAsia" w:eastAsia="宋体"/>
          <w:b/>
          <w:spacing w:val="-4"/>
          <w:sz w:val="32"/>
          <w:lang w:eastAsia="zh-CN"/>
        </w:rPr>
        <w:t>（24054790）</w:t>
      </w:r>
    </w:p>
    <w:p w14:paraId="6397E96C">
      <w:pPr>
        <w:pStyle w:val="7"/>
        <w:ind w:left="0"/>
        <w:jc w:val="left"/>
        <w:rPr>
          <w:b/>
          <w:sz w:val="32"/>
        </w:rPr>
      </w:pPr>
    </w:p>
    <w:p w14:paraId="55E2D2CA">
      <w:pPr>
        <w:pStyle w:val="7"/>
        <w:ind w:left="0"/>
        <w:jc w:val="left"/>
        <w:rPr>
          <w:b/>
          <w:sz w:val="32"/>
        </w:rPr>
      </w:pPr>
    </w:p>
    <w:p w14:paraId="79BD6134">
      <w:pPr>
        <w:pStyle w:val="7"/>
        <w:ind w:left="0"/>
        <w:jc w:val="left"/>
        <w:rPr>
          <w:b/>
          <w:sz w:val="32"/>
        </w:rPr>
      </w:pPr>
    </w:p>
    <w:p w14:paraId="7146EF37">
      <w:pPr>
        <w:pStyle w:val="7"/>
        <w:ind w:left="0"/>
        <w:jc w:val="left"/>
        <w:rPr>
          <w:b/>
          <w:sz w:val="32"/>
        </w:rPr>
      </w:pPr>
    </w:p>
    <w:p w14:paraId="4953FD67">
      <w:pPr>
        <w:pStyle w:val="7"/>
        <w:ind w:left="0"/>
        <w:jc w:val="left"/>
        <w:rPr>
          <w:b/>
          <w:sz w:val="32"/>
        </w:rPr>
      </w:pPr>
    </w:p>
    <w:p w14:paraId="362D2BF7">
      <w:pPr>
        <w:pStyle w:val="7"/>
        <w:ind w:left="0"/>
        <w:jc w:val="left"/>
        <w:rPr>
          <w:b/>
          <w:sz w:val="32"/>
        </w:rPr>
      </w:pPr>
    </w:p>
    <w:p w14:paraId="7DFC6A82">
      <w:pPr>
        <w:pStyle w:val="7"/>
        <w:ind w:left="0"/>
        <w:jc w:val="left"/>
        <w:rPr>
          <w:b/>
          <w:sz w:val="32"/>
        </w:rPr>
      </w:pPr>
    </w:p>
    <w:p w14:paraId="578EFDE1">
      <w:pPr>
        <w:pStyle w:val="7"/>
        <w:ind w:left="0"/>
        <w:jc w:val="left"/>
        <w:rPr>
          <w:b/>
          <w:sz w:val="32"/>
        </w:rPr>
      </w:pPr>
    </w:p>
    <w:p w14:paraId="23AE75EF">
      <w:pPr>
        <w:pStyle w:val="7"/>
        <w:spacing w:before="220"/>
        <w:ind w:left="0"/>
        <w:jc w:val="left"/>
        <w:rPr>
          <w:b/>
          <w:sz w:val="32"/>
        </w:rPr>
      </w:pPr>
    </w:p>
    <w:p w14:paraId="76EF1974">
      <w:pPr>
        <w:spacing w:line="362" w:lineRule="auto"/>
        <w:ind w:left="1196" w:right="1339"/>
        <w:jc w:val="center"/>
        <w:rPr>
          <w:b/>
          <w:sz w:val="32"/>
        </w:rPr>
      </w:pPr>
      <w:r>
        <w:rPr>
          <w:b/>
          <w:spacing w:val="-2"/>
          <w:sz w:val="32"/>
        </w:rPr>
        <w:t>FACULTY</w:t>
      </w:r>
      <w:r>
        <w:rPr>
          <w:b/>
          <w:spacing w:val="-18"/>
          <w:sz w:val="32"/>
        </w:rPr>
        <w:t xml:space="preserve"> </w:t>
      </w:r>
      <w:r>
        <w:rPr>
          <w:b/>
          <w:spacing w:val="-2"/>
          <w:sz w:val="32"/>
        </w:rPr>
        <w:t>OF</w:t>
      </w:r>
      <w:r>
        <w:rPr>
          <w:b/>
          <w:spacing w:val="-18"/>
          <w:sz w:val="32"/>
        </w:rPr>
        <w:t xml:space="preserve"> </w:t>
      </w:r>
      <w:r>
        <w:rPr>
          <w:b/>
          <w:spacing w:val="-2"/>
          <w:sz w:val="32"/>
        </w:rPr>
        <w:t>COMPUTER</w:t>
      </w:r>
      <w:r>
        <w:rPr>
          <w:b/>
          <w:spacing w:val="-18"/>
          <w:sz w:val="32"/>
        </w:rPr>
        <w:t xml:space="preserve"> </w:t>
      </w:r>
      <w:r>
        <w:rPr>
          <w:b/>
          <w:spacing w:val="-2"/>
          <w:sz w:val="32"/>
        </w:rPr>
        <w:t>SCIENCE</w:t>
      </w:r>
      <w:r>
        <w:rPr>
          <w:b/>
          <w:spacing w:val="-18"/>
          <w:sz w:val="32"/>
        </w:rPr>
        <w:t xml:space="preserve"> </w:t>
      </w:r>
      <w:r>
        <w:rPr>
          <w:b/>
          <w:spacing w:val="-2"/>
          <w:sz w:val="32"/>
        </w:rPr>
        <w:t xml:space="preserve">AND </w:t>
      </w:r>
      <w:r>
        <w:rPr>
          <w:b/>
          <w:sz w:val="32"/>
        </w:rPr>
        <w:t>INFORMATION TECHNOLOGY</w:t>
      </w:r>
    </w:p>
    <w:p w14:paraId="4DB069DB">
      <w:pPr>
        <w:spacing w:before="3"/>
        <w:ind w:left="1197" w:right="1339"/>
        <w:jc w:val="center"/>
        <w:rPr>
          <w:b/>
          <w:sz w:val="32"/>
        </w:rPr>
      </w:pPr>
      <w:r>
        <w:rPr>
          <w:b/>
          <w:spacing w:val="-2"/>
          <w:sz w:val="32"/>
        </w:rPr>
        <w:t>UNIVERSITY</w:t>
      </w:r>
      <w:r>
        <w:rPr>
          <w:b/>
          <w:spacing w:val="-11"/>
          <w:sz w:val="32"/>
        </w:rPr>
        <w:t xml:space="preserve"> </w:t>
      </w:r>
      <w:r>
        <w:rPr>
          <w:b/>
          <w:spacing w:val="-2"/>
          <w:sz w:val="32"/>
        </w:rPr>
        <w:t>OF</w:t>
      </w:r>
      <w:r>
        <w:rPr>
          <w:b/>
          <w:spacing w:val="-12"/>
          <w:sz w:val="32"/>
        </w:rPr>
        <w:t xml:space="preserve"> </w:t>
      </w:r>
      <w:r>
        <w:rPr>
          <w:b/>
          <w:spacing w:val="-2"/>
          <w:sz w:val="32"/>
        </w:rPr>
        <w:t>MALAYA</w:t>
      </w:r>
    </w:p>
    <w:p w14:paraId="03D9D400">
      <w:pPr>
        <w:pStyle w:val="7"/>
        <w:ind w:left="0"/>
        <w:jc w:val="left"/>
        <w:rPr>
          <w:b/>
          <w:sz w:val="32"/>
        </w:rPr>
      </w:pPr>
    </w:p>
    <w:p w14:paraId="56A6A485">
      <w:pPr>
        <w:pStyle w:val="7"/>
        <w:spacing w:before="10"/>
        <w:ind w:left="0"/>
        <w:jc w:val="left"/>
        <w:rPr>
          <w:b/>
          <w:sz w:val="32"/>
        </w:rPr>
      </w:pPr>
    </w:p>
    <w:p w14:paraId="520255B6">
      <w:pPr>
        <w:ind w:left="1198" w:right="1339"/>
        <w:jc w:val="center"/>
        <w:rPr>
          <w:b/>
          <w:sz w:val="32"/>
        </w:rPr>
      </w:pPr>
      <w:r>
        <w:rPr>
          <w:b/>
          <w:spacing w:val="-4"/>
          <w:sz w:val="32"/>
        </w:rPr>
        <w:t>KUALA</w:t>
      </w:r>
      <w:r>
        <w:rPr>
          <w:b/>
          <w:spacing w:val="-12"/>
          <w:sz w:val="32"/>
        </w:rPr>
        <w:t xml:space="preserve"> </w:t>
      </w:r>
      <w:r>
        <w:rPr>
          <w:b/>
          <w:spacing w:val="-2"/>
          <w:sz w:val="32"/>
        </w:rPr>
        <w:t>LUMPUR</w:t>
      </w:r>
    </w:p>
    <w:p w14:paraId="3E9F0753">
      <w:pPr>
        <w:pStyle w:val="7"/>
        <w:ind w:left="0"/>
        <w:jc w:val="left"/>
        <w:rPr>
          <w:b/>
          <w:sz w:val="32"/>
        </w:rPr>
      </w:pPr>
    </w:p>
    <w:p w14:paraId="75E8DDAE">
      <w:pPr>
        <w:pStyle w:val="7"/>
        <w:spacing w:before="12"/>
        <w:ind w:left="0"/>
        <w:jc w:val="left"/>
        <w:rPr>
          <w:b/>
          <w:sz w:val="32"/>
        </w:rPr>
      </w:pPr>
    </w:p>
    <w:p w14:paraId="018D56F3">
      <w:pPr>
        <w:ind w:left="1204" w:right="1339"/>
        <w:jc w:val="center"/>
        <w:rPr>
          <w:b/>
          <w:sz w:val="32"/>
        </w:rPr>
      </w:pPr>
      <w:r>
        <w:rPr>
          <w:b/>
          <w:spacing w:val="-4"/>
          <w:sz w:val="32"/>
        </w:rPr>
        <w:t>2025</w:t>
      </w:r>
    </w:p>
    <w:p w14:paraId="2B0AA66C">
      <w:pPr>
        <w:jc w:val="center"/>
        <w:rPr>
          <w:b/>
          <w:sz w:val="32"/>
        </w:rPr>
        <w:sectPr>
          <w:type w:val="continuous"/>
          <w:pgSz w:w="11910" w:h="16840"/>
          <w:pgMar w:top="1920" w:right="1275" w:bottom="280" w:left="1417" w:header="720" w:footer="720" w:gutter="0"/>
          <w:cols w:space="720" w:num="1"/>
        </w:sectPr>
      </w:pPr>
    </w:p>
    <w:p w14:paraId="7E13EBD2">
      <w:pPr>
        <w:spacing w:before="61" w:line="259" w:lineRule="auto"/>
        <w:ind w:left="431" w:right="556"/>
        <w:jc w:val="center"/>
        <w:rPr>
          <w:rFonts w:eastAsia="宋体"/>
          <w:b/>
          <w:sz w:val="32"/>
          <w:lang w:eastAsia="zh-CN"/>
        </w:rPr>
      </w:pPr>
      <w:r>
        <w:rPr>
          <w:b/>
          <w:sz w:val="32"/>
        </w:rPr>
        <w:t>A Lightweight Hybrid Data Processing</w:t>
      </w:r>
      <w:r>
        <w:rPr>
          <w:rFonts w:hint="eastAsia" w:eastAsia="宋体"/>
          <w:b/>
          <w:sz w:val="32"/>
          <w:lang w:eastAsia="zh-CN"/>
        </w:rPr>
        <w:t xml:space="preserve"> </w:t>
      </w:r>
      <w:r>
        <w:rPr>
          <w:b/>
          <w:sz w:val="32"/>
        </w:rPr>
        <w:t>Framework for Multi-Structured Data Analysis</w:t>
      </w:r>
    </w:p>
    <w:p w14:paraId="5D4ADA26">
      <w:pPr>
        <w:spacing w:before="160"/>
        <w:ind w:left="1196" w:right="1339"/>
        <w:jc w:val="center"/>
        <w:rPr>
          <w:b/>
          <w:sz w:val="32"/>
        </w:rPr>
      </w:pPr>
      <w:r>
        <w:rPr>
          <w:b/>
          <w:spacing w:val="-2"/>
          <w:sz w:val="32"/>
        </w:rPr>
        <w:t>ABSTRACT</w:t>
      </w:r>
    </w:p>
    <w:p w14:paraId="1B9FD9F8">
      <w:pPr>
        <w:pStyle w:val="7"/>
        <w:spacing w:before="277"/>
        <w:ind w:left="0"/>
        <w:jc w:val="left"/>
        <w:rPr>
          <w:b/>
          <w:sz w:val="32"/>
        </w:rPr>
      </w:pPr>
    </w:p>
    <w:p w14:paraId="5E79C3BA">
      <w:pPr>
        <w:pStyle w:val="7"/>
        <w:spacing w:before="160" w:line="259" w:lineRule="auto"/>
        <w:ind w:right="162"/>
      </w:pPr>
      <w:r>
        <w:t>Big data processing frameworks have evolved to address specialized needs, with Apache Spark excelling in batch processing and Apache Flink demonstrating superior capabilities in stream processing. Organizations increasingly require both processing paradigms to extract maximum value from their data assets, creating a growing demand for integrated solutions that combine these complementary frameworks.Existing integration approaches face significant limitations: they either prioritize performance at the expense of simplicity, require substantial engineering resources to implement and maintain, or introduce excessive abstraction layers that limit optimization possibilities. There is a specific gap for a lightweight, accessible integration solution that preserves the core strengths of both frameworks while minimizing configuration complexity and resource requirements.This research aims to develop a lightweight hybrid data processing framework that seamlessly integrates Apache Spark and Apache Flink through a rule-based configuration system. The proposed framework intelligently delegates tasks between the two engines based on data characteristics and processing requirements, while utilizing common tools such as Kafka and HDFS for efficient data exchange, enabling effective processing of multi-structured data across both batch and real-time contexts.The research will employ a design science methodology involving: (1) framework architecture design with unified interfaces and rule-based task delegation mechanisms; (2) prototype implementation demonstrating integration capabilities; (3) comprehensive performance evaluation across multiple metrics including processing throughput, latency, resource utilization, and configuration complexity; and (4) comparative analysis against existing integration approaches to validate the framework's effectiveness and accessibility improvements.The framework offers immediate practical value for data-intensive industries by providing an accessible integration solution that enhances analytical capabilities while reducing implementation barriers, particularly for applications requiring unified processing of historical and real-time data.</w:t>
      </w:r>
    </w:p>
    <w:p w14:paraId="00569F19">
      <w:pPr>
        <w:pStyle w:val="7"/>
        <w:spacing w:before="160" w:line="259" w:lineRule="auto"/>
        <w:ind w:right="162"/>
      </w:pPr>
      <w:r>
        <w:t>Keywords: Hybrid Data Processing, Apache Spark, Apache Flink, Distributed Systems, Stream Processing, Batch Processing, Multi-structured Data, Rule-based Configuration, Lightweight Framework, Data Engineering</w:t>
      </w:r>
    </w:p>
    <w:p w14:paraId="16224479">
      <w:pPr>
        <w:pStyle w:val="7"/>
        <w:spacing w:line="259" w:lineRule="auto"/>
      </w:pPr>
    </w:p>
    <w:p w14:paraId="3BA986E3">
      <w:pPr>
        <w:pStyle w:val="7"/>
        <w:tabs>
          <w:tab w:val="left" w:pos="3624"/>
        </w:tabs>
        <w:spacing w:line="259" w:lineRule="auto"/>
        <w:jc w:val="left"/>
        <w:rPr>
          <w:rFonts w:eastAsia="宋体"/>
          <w:lang w:eastAsia="zh-CN"/>
        </w:rPr>
      </w:pPr>
      <w:r>
        <w:rPr>
          <w:rFonts w:hint="eastAsia" w:eastAsia="宋体"/>
          <w:lang w:eastAsia="zh-CN"/>
        </w:rPr>
        <w:tab/>
      </w:r>
    </w:p>
    <w:p w14:paraId="15C880DB">
      <w:pPr>
        <w:pStyle w:val="7"/>
        <w:tabs>
          <w:tab w:val="left" w:pos="3624"/>
        </w:tabs>
        <w:spacing w:line="259" w:lineRule="auto"/>
        <w:jc w:val="left"/>
        <w:rPr>
          <w:rFonts w:eastAsia="宋体"/>
          <w:lang w:eastAsia="zh-CN"/>
        </w:rPr>
        <w:sectPr>
          <w:pgSz w:w="11910" w:h="16840"/>
          <w:pgMar w:top="1360" w:right="1275" w:bottom="280" w:left="1417" w:header="720" w:footer="720" w:gutter="0"/>
          <w:cols w:space="720" w:num="1"/>
        </w:sectPr>
      </w:pPr>
    </w:p>
    <w:p w14:paraId="6A0686F6">
      <w:pPr>
        <w:spacing w:before="22"/>
        <w:ind w:left="23"/>
        <w:rPr>
          <w:rFonts w:ascii="Calibri Light"/>
          <w:sz w:val="32"/>
        </w:rPr>
      </w:pPr>
      <w:r>
        <w:rPr>
          <w:rFonts w:ascii="Calibri Light"/>
          <w:color w:val="2E5395"/>
          <w:spacing w:val="-2"/>
          <w:sz w:val="32"/>
        </w:rPr>
        <w:t>Contents</w:t>
      </w:r>
    </w:p>
    <w:p w14:paraId="065DF238">
      <w:pPr>
        <w:rPr>
          <w:rFonts w:ascii="Calibri Light"/>
          <w:sz w:val="32"/>
        </w:rPr>
        <w:sectPr>
          <w:pgSz w:w="11910" w:h="16840"/>
          <w:pgMar w:top="1400" w:right="1275" w:bottom="1430" w:left="1417" w:header="720" w:footer="720" w:gutter="0"/>
          <w:cols w:space="720" w:num="1"/>
        </w:sectPr>
      </w:pPr>
    </w:p>
    <w:sdt>
      <w:sdtPr>
        <w:rPr>
          <w:sz w:val="24"/>
          <w:szCs w:val="24"/>
        </w:rPr>
        <w:id w:val="152095094"/>
        <w:docPartObj>
          <w:docPartGallery w:val="Table of Contents"/>
          <w:docPartUnique/>
        </w:docPartObj>
      </w:sdtPr>
      <w:sdtEndPr>
        <w:rPr>
          <w:sz w:val="24"/>
          <w:szCs w:val="24"/>
        </w:rPr>
      </w:sdtEndPr>
      <w:sdtContent>
        <w:p w14:paraId="6C073E20">
          <w:pPr>
            <w:tabs>
              <w:tab w:val="left" w:pos="1223"/>
              <w:tab w:val="right" w:leader="dot" w:pos="9041"/>
            </w:tabs>
            <w:spacing w:before="151"/>
          </w:pPr>
          <w:r>
            <w:fldChar w:fldCharType="begin"/>
          </w:r>
          <w:r>
            <w:instrText xml:space="preserve">TOC \o "1-3" \h \z \u </w:instrText>
          </w:r>
          <w:r>
            <w:fldChar w:fldCharType="separate"/>
          </w:r>
        </w:p>
        <w:p w14:paraId="6CE73700">
          <w:pPr>
            <w:pStyle w:val="14"/>
            <w:tabs>
              <w:tab w:val="right" w:leader="dot" w:pos="9218"/>
            </w:tabs>
          </w:pPr>
          <w:r>
            <w:fldChar w:fldCharType="begin"/>
          </w:r>
          <w:r>
            <w:instrText xml:space="preserve"> HYPERLINK \l "_Toc586296277" </w:instrText>
          </w:r>
          <w:r>
            <w:fldChar w:fldCharType="separate"/>
          </w:r>
          <w:r>
            <w:t>Chapter</w:t>
          </w:r>
          <w:r>
            <w:rPr>
              <w:spacing w:val="-10"/>
            </w:rPr>
            <w:t xml:space="preserve"> </w:t>
          </w:r>
          <w:r>
            <w:t>1</w:t>
          </w:r>
          <w:r>
            <w:rPr>
              <w:spacing w:val="-20"/>
            </w:rPr>
            <w:t xml:space="preserve"> </w:t>
          </w:r>
          <w:r>
            <w:rPr>
              <w:spacing w:val="-2"/>
            </w:rPr>
            <w:t>Introduction</w:t>
          </w:r>
          <w:r>
            <w:tab/>
          </w:r>
          <w:r>
            <w:fldChar w:fldCharType="begin"/>
          </w:r>
          <w:r>
            <w:instrText xml:space="preserve"> PAGEREF _Toc586296277 \h </w:instrText>
          </w:r>
          <w:r>
            <w:fldChar w:fldCharType="separate"/>
          </w:r>
          <w:r>
            <w:t>5</w:t>
          </w:r>
          <w:r>
            <w:fldChar w:fldCharType="end"/>
          </w:r>
          <w:r>
            <w:fldChar w:fldCharType="end"/>
          </w:r>
        </w:p>
        <w:p w14:paraId="7D35F20F">
          <w:pPr>
            <w:pStyle w:val="15"/>
            <w:tabs>
              <w:tab w:val="right" w:leader="dot" w:pos="9218"/>
            </w:tabs>
          </w:pPr>
          <w:r>
            <w:fldChar w:fldCharType="begin"/>
          </w:r>
          <w:r>
            <w:instrText xml:space="preserve"> HYPERLINK \l "_Toc1226555103" </w:instrText>
          </w:r>
          <w:r>
            <w:fldChar w:fldCharType="separate"/>
          </w:r>
          <w:r>
            <w:rPr>
              <w:bCs/>
              <w:szCs w:val="28"/>
            </w:rPr>
            <w:t xml:space="preserve">1.1 </w:t>
          </w:r>
          <w:r>
            <w:rPr>
              <w:spacing w:val="-2"/>
            </w:rPr>
            <w:t>Overview</w:t>
          </w:r>
          <w:r>
            <w:tab/>
          </w:r>
          <w:r>
            <w:fldChar w:fldCharType="begin"/>
          </w:r>
          <w:r>
            <w:instrText xml:space="preserve"> PAGEREF _Toc1226555103 \h </w:instrText>
          </w:r>
          <w:r>
            <w:fldChar w:fldCharType="separate"/>
          </w:r>
          <w:r>
            <w:t>5</w:t>
          </w:r>
          <w:r>
            <w:fldChar w:fldCharType="end"/>
          </w:r>
          <w:r>
            <w:fldChar w:fldCharType="end"/>
          </w:r>
        </w:p>
        <w:p w14:paraId="19941B6B">
          <w:pPr>
            <w:pStyle w:val="15"/>
            <w:tabs>
              <w:tab w:val="right" w:leader="dot" w:pos="9218"/>
            </w:tabs>
          </w:pPr>
          <w:r>
            <w:fldChar w:fldCharType="begin"/>
          </w:r>
          <w:r>
            <w:instrText xml:space="preserve"> HYPERLINK \l "_Toc1016088568" </w:instrText>
          </w:r>
          <w:r>
            <w:fldChar w:fldCharType="separate"/>
          </w:r>
          <w:r>
            <w:rPr>
              <w:bCs/>
              <w:szCs w:val="28"/>
            </w:rPr>
            <w:t xml:space="preserve">1.2 </w:t>
          </w:r>
          <w:r>
            <w:t>Research</w:t>
          </w:r>
          <w:r>
            <w:rPr>
              <w:spacing w:val="-10"/>
            </w:rPr>
            <w:t xml:space="preserve"> </w:t>
          </w:r>
          <w:r>
            <w:rPr>
              <w:spacing w:val="-2"/>
            </w:rPr>
            <w:t>Background</w:t>
          </w:r>
          <w:r>
            <w:tab/>
          </w:r>
          <w:r>
            <w:fldChar w:fldCharType="begin"/>
          </w:r>
          <w:r>
            <w:instrText xml:space="preserve"> PAGEREF _Toc1016088568 \h </w:instrText>
          </w:r>
          <w:r>
            <w:fldChar w:fldCharType="separate"/>
          </w:r>
          <w:r>
            <w:t>5</w:t>
          </w:r>
          <w:r>
            <w:fldChar w:fldCharType="end"/>
          </w:r>
          <w:r>
            <w:fldChar w:fldCharType="end"/>
          </w:r>
        </w:p>
        <w:p w14:paraId="61EC95FC">
          <w:pPr>
            <w:pStyle w:val="15"/>
            <w:tabs>
              <w:tab w:val="right" w:leader="dot" w:pos="9218"/>
            </w:tabs>
          </w:pPr>
          <w:r>
            <w:fldChar w:fldCharType="begin"/>
          </w:r>
          <w:r>
            <w:instrText xml:space="preserve"> HYPERLINK \l "_Toc610601432" </w:instrText>
          </w:r>
          <w:r>
            <w:fldChar w:fldCharType="separate"/>
          </w:r>
          <w:r>
            <w:rPr>
              <w:bCs/>
              <w:szCs w:val="28"/>
            </w:rPr>
            <w:t xml:space="preserve">1.3 </w:t>
          </w:r>
          <w:r>
            <w:t>Problem</w:t>
          </w:r>
          <w:r>
            <w:rPr>
              <w:spacing w:val="-10"/>
            </w:rPr>
            <w:t xml:space="preserve"> </w:t>
          </w:r>
          <w:r>
            <w:rPr>
              <w:spacing w:val="-2"/>
            </w:rPr>
            <w:t>Statements</w:t>
          </w:r>
          <w:r>
            <w:tab/>
          </w:r>
          <w:r>
            <w:fldChar w:fldCharType="begin"/>
          </w:r>
          <w:r>
            <w:instrText xml:space="preserve"> PAGEREF _Toc610601432 \h </w:instrText>
          </w:r>
          <w:r>
            <w:fldChar w:fldCharType="separate"/>
          </w:r>
          <w:r>
            <w:t>7</w:t>
          </w:r>
          <w:r>
            <w:fldChar w:fldCharType="end"/>
          </w:r>
          <w:r>
            <w:fldChar w:fldCharType="end"/>
          </w:r>
        </w:p>
        <w:p w14:paraId="4C42D4A4">
          <w:pPr>
            <w:pStyle w:val="15"/>
            <w:tabs>
              <w:tab w:val="right" w:leader="dot" w:pos="9218"/>
            </w:tabs>
          </w:pPr>
          <w:r>
            <w:fldChar w:fldCharType="begin"/>
          </w:r>
          <w:r>
            <w:instrText xml:space="preserve"> HYPERLINK \l "_Toc1701402258" </w:instrText>
          </w:r>
          <w:r>
            <w:fldChar w:fldCharType="separate"/>
          </w:r>
          <w:r>
            <w:rPr>
              <w:bCs/>
              <w:szCs w:val="28"/>
            </w:rPr>
            <w:t xml:space="preserve">1.4 </w:t>
          </w:r>
          <w:r>
            <w:t>Research</w:t>
          </w:r>
          <w:r>
            <w:rPr>
              <w:spacing w:val="-18"/>
            </w:rPr>
            <w:t xml:space="preserve"> </w:t>
          </w:r>
          <w:r>
            <w:t>Aims</w:t>
          </w:r>
          <w:r>
            <w:rPr>
              <w:spacing w:val="-11"/>
            </w:rPr>
            <w:t xml:space="preserve"> </w:t>
          </w:r>
          <w:r>
            <w:t>and</w:t>
          </w:r>
          <w:r>
            <w:rPr>
              <w:spacing w:val="-8"/>
            </w:rPr>
            <w:t xml:space="preserve"> </w:t>
          </w:r>
          <w:r>
            <w:rPr>
              <w:spacing w:val="-2"/>
            </w:rPr>
            <w:t>Objectives</w:t>
          </w:r>
          <w:r>
            <w:tab/>
          </w:r>
          <w:r>
            <w:fldChar w:fldCharType="begin"/>
          </w:r>
          <w:r>
            <w:instrText xml:space="preserve"> PAGEREF _Toc1701402258 \h </w:instrText>
          </w:r>
          <w:r>
            <w:fldChar w:fldCharType="separate"/>
          </w:r>
          <w:r>
            <w:t>8</w:t>
          </w:r>
          <w:r>
            <w:fldChar w:fldCharType="end"/>
          </w:r>
          <w:r>
            <w:fldChar w:fldCharType="end"/>
          </w:r>
        </w:p>
        <w:p w14:paraId="3AE4673A">
          <w:pPr>
            <w:pStyle w:val="15"/>
            <w:tabs>
              <w:tab w:val="right" w:leader="dot" w:pos="9218"/>
            </w:tabs>
          </w:pPr>
          <w:r>
            <w:fldChar w:fldCharType="begin"/>
          </w:r>
          <w:r>
            <w:instrText xml:space="preserve"> HYPERLINK \l "_Toc1722990401" </w:instrText>
          </w:r>
          <w:r>
            <w:fldChar w:fldCharType="separate"/>
          </w:r>
          <w:r>
            <w:rPr>
              <w:bCs/>
              <w:szCs w:val="28"/>
            </w:rPr>
            <w:t xml:space="preserve">1.5 </w:t>
          </w:r>
          <w:r>
            <w:t>Research</w:t>
          </w:r>
          <w:r>
            <w:rPr>
              <w:spacing w:val="-10"/>
            </w:rPr>
            <w:t xml:space="preserve"> </w:t>
          </w:r>
          <w:r>
            <w:rPr>
              <w:spacing w:val="-2"/>
            </w:rPr>
            <w:t>Questions</w:t>
          </w:r>
          <w:r>
            <w:tab/>
          </w:r>
          <w:r>
            <w:fldChar w:fldCharType="begin"/>
          </w:r>
          <w:r>
            <w:instrText xml:space="preserve"> PAGEREF _Toc1722990401 \h </w:instrText>
          </w:r>
          <w:r>
            <w:fldChar w:fldCharType="separate"/>
          </w:r>
          <w:r>
            <w:t>9</w:t>
          </w:r>
          <w:r>
            <w:fldChar w:fldCharType="end"/>
          </w:r>
          <w:r>
            <w:fldChar w:fldCharType="end"/>
          </w:r>
        </w:p>
        <w:p w14:paraId="6758F921">
          <w:pPr>
            <w:pStyle w:val="15"/>
            <w:tabs>
              <w:tab w:val="right" w:leader="dot" w:pos="9218"/>
            </w:tabs>
          </w:pPr>
          <w:r>
            <w:fldChar w:fldCharType="begin"/>
          </w:r>
          <w:r>
            <w:instrText xml:space="preserve"> HYPERLINK \l "_Toc1630173459" </w:instrText>
          </w:r>
          <w:r>
            <w:fldChar w:fldCharType="separate"/>
          </w:r>
          <w:r>
            <w:rPr>
              <w:bCs/>
              <w:szCs w:val="28"/>
            </w:rPr>
            <w:t xml:space="preserve">1.6 </w:t>
          </w:r>
          <w:r>
            <w:t>Research</w:t>
          </w:r>
          <w:r>
            <w:rPr>
              <w:spacing w:val="-10"/>
            </w:rPr>
            <w:t xml:space="preserve"> </w:t>
          </w:r>
          <w:r>
            <w:rPr>
              <w:spacing w:val="-4"/>
            </w:rPr>
            <w:t>Scope</w:t>
          </w:r>
          <w:r>
            <w:tab/>
          </w:r>
          <w:r>
            <w:fldChar w:fldCharType="begin"/>
          </w:r>
          <w:r>
            <w:instrText xml:space="preserve"> PAGEREF _Toc1630173459 \h </w:instrText>
          </w:r>
          <w:r>
            <w:fldChar w:fldCharType="separate"/>
          </w:r>
          <w:r>
            <w:t>9</w:t>
          </w:r>
          <w:r>
            <w:fldChar w:fldCharType="end"/>
          </w:r>
          <w:r>
            <w:fldChar w:fldCharType="end"/>
          </w:r>
        </w:p>
        <w:p w14:paraId="5B5A57C1">
          <w:pPr>
            <w:pStyle w:val="15"/>
            <w:tabs>
              <w:tab w:val="right" w:leader="dot" w:pos="9218"/>
            </w:tabs>
          </w:pPr>
          <w:r>
            <w:fldChar w:fldCharType="begin"/>
          </w:r>
          <w:r>
            <w:instrText xml:space="preserve"> HYPERLINK \l "_Toc728956987" </w:instrText>
          </w:r>
          <w:r>
            <w:fldChar w:fldCharType="separate"/>
          </w:r>
          <w:r>
            <w:rPr>
              <w:bCs/>
              <w:szCs w:val="28"/>
            </w:rPr>
            <w:t xml:space="preserve">1.7 </w:t>
          </w:r>
          <w:r>
            <w:t>Research</w:t>
          </w:r>
          <w:r>
            <w:rPr>
              <w:spacing w:val="-10"/>
            </w:rPr>
            <w:t xml:space="preserve"> </w:t>
          </w:r>
          <w:r>
            <w:rPr>
              <w:spacing w:val="-2"/>
            </w:rPr>
            <w:t>Significance</w:t>
          </w:r>
          <w:r>
            <w:tab/>
          </w:r>
          <w:r>
            <w:fldChar w:fldCharType="begin"/>
          </w:r>
          <w:r>
            <w:instrText xml:space="preserve"> PAGEREF _Toc728956987 \h </w:instrText>
          </w:r>
          <w:r>
            <w:fldChar w:fldCharType="separate"/>
          </w:r>
          <w:r>
            <w:t>10</w:t>
          </w:r>
          <w:r>
            <w:fldChar w:fldCharType="end"/>
          </w:r>
          <w:r>
            <w:fldChar w:fldCharType="end"/>
          </w:r>
        </w:p>
        <w:p w14:paraId="33E56F1D">
          <w:pPr>
            <w:pStyle w:val="15"/>
            <w:tabs>
              <w:tab w:val="right" w:leader="dot" w:pos="9218"/>
            </w:tabs>
          </w:pPr>
          <w:r>
            <w:fldChar w:fldCharType="begin"/>
          </w:r>
          <w:r>
            <w:instrText xml:space="preserve"> HYPERLINK \l "_Toc185874374" </w:instrText>
          </w:r>
          <w:r>
            <w:fldChar w:fldCharType="separate"/>
          </w:r>
          <w:r>
            <w:rPr>
              <w:bCs/>
              <w:szCs w:val="28"/>
            </w:rPr>
            <w:t xml:space="preserve">1.8 </w:t>
          </w:r>
          <w:r>
            <w:t>Research</w:t>
          </w:r>
          <w:r>
            <w:rPr>
              <w:spacing w:val="-10"/>
            </w:rPr>
            <w:t xml:space="preserve"> </w:t>
          </w:r>
          <w:r>
            <w:rPr>
              <w:spacing w:val="-2"/>
            </w:rPr>
            <w:t>Methodology</w:t>
          </w:r>
          <w:r>
            <w:tab/>
          </w:r>
          <w:r>
            <w:fldChar w:fldCharType="begin"/>
          </w:r>
          <w:r>
            <w:instrText xml:space="preserve"> PAGEREF _Toc185874374 \h </w:instrText>
          </w:r>
          <w:r>
            <w:fldChar w:fldCharType="separate"/>
          </w:r>
          <w:r>
            <w:t>11</w:t>
          </w:r>
          <w:r>
            <w:fldChar w:fldCharType="end"/>
          </w:r>
          <w:r>
            <w:fldChar w:fldCharType="end"/>
          </w:r>
        </w:p>
        <w:p w14:paraId="03E489E0">
          <w:pPr>
            <w:pStyle w:val="14"/>
            <w:tabs>
              <w:tab w:val="right" w:leader="dot" w:pos="9218"/>
            </w:tabs>
          </w:pPr>
          <w:r>
            <w:fldChar w:fldCharType="begin"/>
          </w:r>
          <w:r>
            <w:instrText xml:space="preserve"> HYPERLINK \l "_Toc1549381080" </w:instrText>
          </w:r>
          <w:r>
            <w:fldChar w:fldCharType="separate"/>
          </w:r>
          <w:r>
            <w:t>Chapter</w:t>
          </w:r>
          <w:r>
            <w:rPr>
              <w:spacing w:val="-19"/>
            </w:rPr>
            <w:t xml:space="preserve"> </w:t>
          </w:r>
          <w:r>
            <w:t>2</w:t>
          </w:r>
          <w:r>
            <w:rPr>
              <w:spacing w:val="-20"/>
            </w:rPr>
            <w:t xml:space="preserve"> </w:t>
          </w:r>
          <w:r>
            <w:t>Literature</w:t>
          </w:r>
          <w:r>
            <w:rPr>
              <w:spacing w:val="-11"/>
            </w:rPr>
            <w:t xml:space="preserve"> </w:t>
          </w:r>
          <w:r>
            <w:rPr>
              <w:spacing w:val="-2"/>
            </w:rPr>
            <w:t>Review</w:t>
          </w:r>
          <w:r>
            <w:tab/>
          </w:r>
          <w:r>
            <w:fldChar w:fldCharType="begin"/>
          </w:r>
          <w:r>
            <w:instrText xml:space="preserve"> PAGEREF _Toc1549381080 \h </w:instrText>
          </w:r>
          <w:r>
            <w:fldChar w:fldCharType="separate"/>
          </w:r>
          <w:r>
            <w:t>13</w:t>
          </w:r>
          <w:r>
            <w:fldChar w:fldCharType="end"/>
          </w:r>
          <w:r>
            <w:fldChar w:fldCharType="end"/>
          </w:r>
        </w:p>
        <w:p w14:paraId="7189FDC9">
          <w:pPr>
            <w:pStyle w:val="15"/>
            <w:tabs>
              <w:tab w:val="right" w:leader="dot" w:pos="9218"/>
            </w:tabs>
          </w:pPr>
          <w:r>
            <w:fldChar w:fldCharType="begin"/>
          </w:r>
          <w:r>
            <w:instrText xml:space="preserve"> HYPERLINK \l "_Toc61108038" </w:instrText>
          </w:r>
          <w:r>
            <w:fldChar w:fldCharType="separate"/>
          </w:r>
          <w:r>
            <w:rPr>
              <w:bCs/>
              <w:szCs w:val="28"/>
            </w:rPr>
            <w:t xml:space="preserve">2.1 </w:t>
          </w:r>
          <w:r>
            <w:rPr>
              <w:spacing w:val="-2"/>
            </w:rPr>
            <w:t>Overview</w:t>
          </w:r>
          <w:r>
            <w:tab/>
          </w:r>
          <w:r>
            <w:fldChar w:fldCharType="begin"/>
          </w:r>
          <w:r>
            <w:instrText xml:space="preserve"> PAGEREF _Toc61108038 \h </w:instrText>
          </w:r>
          <w:r>
            <w:fldChar w:fldCharType="separate"/>
          </w:r>
          <w:r>
            <w:t>13</w:t>
          </w:r>
          <w:r>
            <w:fldChar w:fldCharType="end"/>
          </w:r>
          <w:r>
            <w:fldChar w:fldCharType="end"/>
          </w:r>
        </w:p>
        <w:p w14:paraId="55D9F6B0">
          <w:pPr>
            <w:pStyle w:val="15"/>
            <w:tabs>
              <w:tab w:val="right" w:leader="dot" w:pos="9218"/>
            </w:tabs>
          </w:pPr>
          <w:r>
            <w:fldChar w:fldCharType="begin"/>
          </w:r>
          <w:r>
            <w:instrText xml:space="preserve"> HYPERLINK \l "_Toc545611400" </w:instrText>
          </w:r>
          <w:r>
            <w:fldChar w:fldCharType="separate"/>
          </w:r>
          <w:r>
            <w:rPr>
              <w:bCs/>
              <w:szCs w:val="28"/>
            </w:rPr>
            <w:t xml:space="preserve">2.2 </w:t>
          </w:r>
          <w:r>
            <w:t>Distributed Data Processing Fundamentals</w:t>
          </w:r>
          <w:r>
            <w:tab/>
          </w:r>
          <w:r>
            <w:fldChar w:fldCharType="begin"/>
          </w:r>
          <w:r>
            <w:instrText xml:space="preserve"> PAGEREF _Toc545611400 \h </w:instrText>
          </w:r>
          <w:r>
            <w:fldChar w:fldCharType="separate"/>
          </w:r>
          <w:r>
            <w:t>13</w:t>
          </w:r>
          <w:r>
            <w:fldChar w:fldCharType="end"/>
          </w:r>
          <w:r>
            <w:fldChar w:fldCharType="end"/>
          </w:r>
        </w:p>
        <w:p w14:paraId="25D9A2B8">
          <w:pPr>
            <w:pStyle w:val="16"/>
            <w:tabs>
              <w:tab w:val="right" w:leader="dot" w:pos="9218"/>
            </w:tabs>
          </w:pPr>
          <w:r>
            <w:fldChar w:fldCharType="begin"/>
          </w:r>
          <w:r>
            <w:instrText xml:space="preserve"> HYPERLINK \l "_Toc335627110" </w:instrText>
          </w:r>
          <w:r>
            <w:fldChar w:fldCharType="separate"/>
          </w:r>
          <w:r>
            <w:rPr>
              <w:bCs/>
            </w:rPr>
            <w:t xml:space="preserve">2.2.1 </w:t>
          </w:r>
          <w:r>
            <w:rPr>
              <w:spacing w:val="6"/>
            </w:rPr>
            <w:t>Evolution of Big Data Processing Paradigms</w:t>
          </w:r>
          <w:r>
            <w:tab/>
          </w:r>
          <w:r>
            <w:fldChar w:fldCharType="begin"/>
          </w:r>
          <w:r>
            <w:instrText xml:space="preserve"> PAGEREF _Toc335627110 \h </w:instrText>
          </w:r>
          <w:r>
            <w:fldChar w:fldCharType="separate"/>
          </w:r>
          <w:r>
            <w:t>13</w:t>
          </w:r>
          <w:r>
            <w:fldChar w:fldCharType="end"/>
          </w:r>
          <w:r>
            <w:fldChar w:fldCharType="end"/>
          </w:r>
        </w:p>
        <w:p w14:paraId="29442C16">
          <w:pPr>
            <w:pStyle w:val="16"/>
            <w:tabs>
              <w:tab w:val="right" w:leader="dot" w:pos="9218"/>
            </w:tabs>
          </w:pPr>
          <w:r>
            <w:fldChar w:fldCharType="begin"/>
          </w:r>
          <w:r>
            <w:instrText xml:space="preserve"> HYPERLINK \l "_Toc1592780748" </w:instrText>
          </w:r>
          <w:r>
            <w:fldChar w:fldCharType="separate"/>
          </w:r>
          <w:r>
            <w:rPr>
              <w:bCs/>
            </w:rPr>
            <w:t xml:space="preserve">2.2.2 </w:t>
          </w:r>
          <w:r>
            <w:rPr>
              <w:spacing w:val="6"/>
            </w:rPr>
            <w:t>Resource Management and Scheduling</w:t>
          </w:r>
          <w:r>
            <w:tab/>
          </w:r>
          <w:r>
            <w:fldChar w:fldCharType="begin"/>
          </w:r>
          <w:r>
            <w:instrText xml:space="preserve"> PAGEREF _Toc1592780748 \h </w:instrText>
          </w:r>
          <w:r>
            <w:fldChar w:fldCharType="separate"/>
          </w:r>
          <w:r>
            <w:t>14</w:t>
          </w:r>
          <w:r>
            <w:fldChar w:fldCharType="end"/>
          </w:r>
          <w:r>
            <w:fldChar w:fldCharType="end"/>
          </w:r>
        </w:p>
        <w:p w14:paraId="375C0728">
          <w:pPr>
            <w:pStyle w:val="15"/>
            <w:tabs>
              <w:tab w:val="right" w:leader="dot" w:pos="9218"/>
            </w:tabs>
          </w:pPr>
          <w:r>
            <w:fldChar w:fldCharType="begin"/>
          </w:r>
          <w:r>
            <w:instrText xml:space="preserve"> HYPERLINK \l "_Toc1482371781" </w:instrText>
          </w:r>
          <w:r>
            <w:fldChar w:fldCharType="separate"/>
          </w:r>
          <w:r>
            <w:rPr>
              <w:bCs/>
              <w:szCs w:val="28"/>
            </w:rPr>
            <w:t xml:space="preserve">2.3 </w:t>
          </w:r>
          <w:r>
            <w:t>Batch Processing Systems</w:t>
          </w:r>
          <w:r>
            <w:tab/>
          </w:r>
          <w:r>
            <w:fldChar w:fldCharType="begin"/>
          </w:r>
          <w:r>
            <w:instrText xml:space="preserve"> PAGEREF _Toc1482371781 \h </w:instrText>
          </w:r>
          <w:r>
            <w:fldChar w:fldCharType="separate"/>
          </w:r>
          <w:r>
            <w:t>14</w:t>
          </w:r>
          <w:r>
            <w:fldChar w:fldCharType="end"/>
          </w:r>
          <w:r>
            <w:fldChar w:fldCharType="end"/>
          </w:r>
        </w:p>
        <w:p w14:paraId="608B6817">
          <w:pPr>
            <w:pStyle w:val="16"/>
            <w:tabs>
              <w:tab w:val="right" w:leader="dot" w:pos="9218"/>
            </w:tabs>
          </w:pPr>
          <w:r>
            <w:fldChar w:fldCharType="begin"/>
          </w:r>
          <w:r>
            <w:instrText xml:space="preserve"> HYPERLINK \l "_Toc1264734420" </w:instrText>
          </w:r>
          <w:r>
            <w:fldChar w:fldCharType="separate"/>
          </w:r>
          <w:r>
            <w:rPr>
              <w:bCs/>
            </w:rPr>
            <w:t xml:space="preserve">2.3.1 </w:t>
          </w:r>
          <w:r>
            <w:rPr>
              <w:spacing w:val="6"/>
            </w:rPr>
            <w:t>Apache Spark Architecture and Capabilities</w:t>
          </w:r>
          <w:r>
            <w:tab/>
          </w:r>
          <w:r>
            <w:fldChar w:fldCharType="begin"/>
          </w:r>
          <w:r>
            <w:instrText xml:space="preserve"> PAGEREF _Toc1264734420 \h </w:instrText>
          </w:r>
          <w:r>
            <w:fldChar w:fldCharType="separate"/>
          </w:r>
          <w:r>
            <w:t>14</w:t>
          </w:r>
          <w:r>
            <w:fldChar w:fldCharType="end"/>
          </w:r>
          <w:r>
            <w:fldChar w:fldCharType="end"/>
          </w:r>
        </w:p>
        <w:p w14:paraId="5F251D09">
          <w:pPr>
            <w:pStyle w:val="16"/>
            <w:tabs>
              <w:tab w:val="right" w:leader="dot" w:pos="9218"/>
            </w:tabs>
          </w:pPr>
          <w:r>
            <w:fldChar w:fldCharType="begin"/>
          </w:r>
          <w:r>
            <w:instrText xml:space="preserve"> HYPERLINK \l "_Toc598258934" </w:instrText>
          </w:r>
          <w:r>
            <w:fldChar w:fldCharType="separate"/>
          </w:r>
          <w:r>
            <w:rPr>
              <w:bCs/>
            </w:rPr>
            <w:t xml:space="preserve">2.3.2 </w:t>
          </w:r>
          <w:r>
            <w:rPr>
              <w:rFonts w:hint="eastAsia" w:eastAsia="宋体"/>
              <w:lang w:eastAsia="zh-CN"/>
            </w:rPr>
            <w:t>Performance Characteristics and Limitations</w:t>
          </w:r>
          <w:r>
            <w:tab/>
          </w:r>
          <w:r>
            <w:fldChar w:fldCharType="begin"/>
          </w:r>
          <w:r>
            <w:instrText xml:space="preserve"> PAGEREF _Toc598258934 \h </w:instrText>
          </w:r>
          <w:r>
            <w:fldChar w:fldCharType="separate"/>
          </w:r>
          <w:r>
            <w:t>15</w:t>
          </w:r>
          <w:r>
            <w:fldChar w:fldCharType="end"/>
          </w:r>
          <w:r>
            <w:fldChar w:fldCharType="end"/>
          </w:r>
        </w:p>
        <w:p w14:paraId="2DD7C494">
          <w:pPr>
            <w:pStyle w:val="15"/>
            <w:tabs>
              <w:tab w:val="right" w:leader="dot" w:pos="9218"/>
            </w:tabs>
          </w:pPr>
          <w:r>
            <w:fldChar w:fldCharType="begin"/>
          </w:r>
          <w:r>
            <w:instrText xml:space="preserve"> HYPERLINK \l "_Toc419468484" </w:instrText>
          </w:r>
          <w:r>
            <w:fldChar w:fldCharType="separate"/>
          </w:r>
          <w:r>
            <w:rPr>
              <w:bCs/>
              <w:szCs w:val="28"/>
            </w:rPr>
            <w:t xml:space="preserve">2.4 </w:t>
          </w:r>
          <w:r>
            <w:t>Stream Processing Systems</w:t>
          </w:r>
          <w:r>
            <w:tab/>
          </w:r>
          <w:r>
            <w:fldChar w:fldCharType="begin"/>
          </w:r>
          <w:r>
            <w:instrText xml:space="preserve"> PAGEREF _Toc419468484 \h </w:instrText>
          </w:r>
          <w:r>
            <w:fldChar w:fldCharType="separate"/>
          </w:r>
          <w:r>
            <w:t>16</w:t>
          </w:r>
          <w:r>
            <w:fldChar w:fldCharType="end"/>
          </w:r>
          <w:r>
            <w:fldChar w:fldCharType="end"/>
          </w:r>
        </w:p>
        <w:p w14:paraId="499D213B">
          <w:pPr>
            <w:pStyle w:val="16"/>
            <w:tabs>
              <w:tab w:val="right" w:leader="dot" w:pos="9218"/>
            </w:tabs>
          </w:pPr>
          <w:r>
            <w:fldChar w:fldCharType="begin"/>
          </w:r>
          <w:r>
            <w:instrText xml:space="preserve"> HYPERLINK \l "_Toc1965481134" </w:instrText>
          </w:r>
          <w:r>
            <w:fldChar w:fldCharType="separate"/>
          </w:r>
          <w:r>
            <w:rPr>
              <w:bCs/>
            </w:rPr>
            <w:t xml:space="preserve">2.4.1 </w:t>
          </w:r>
          <w:r>
            <w:rPr>
              <w:rFonts w:hint="eastAsia" w:eastAsia="宋体"/>
              <w:lang w:eastAsia="zh-CN"/>
            </w:rPr>
            <w:t>Apache Flink Architecture and Event-Time Processing</w:t>
          </w:r>
          <w:r>
            <w:tab/>
          </w:r>
          <w:r>
            <w:fldChar w:fldCharType="begin"/>
          </w:r>
          <w:r>
            <w:instrText xml:space="preserve"> PAGEREF _Toc1965481134 \h </w:instrText>
          </w:r>
          <w:r>
            <w:fldChar w:fldCharType="separate"/>
          </w:r>
          <w:r>
            <w:t>16</w:t>
          </w:r>
          <w:r>
            <w:fldChar w:fldCharType="end"/>
          </w:r>
          <w:r>
            <w:fldChar w:fldCharType="end"/>
          </w:r>
        </w:p>
        <w:p w14:paraId="2C10A881">
          <w:pPr>
            <w:pStyle w:val="16"/>
            <w:tabs>
              <w:tab w:val="right" w:leader="dot" w:pos="9218"/>
            </w:tabs>
          </w:pPr>
          <w:r>
            <w:fldChar w:fldCharType="begin"/>
          </w:r>
          <w:r>
            <w:instrText xml:space="preserve"> HYPERLINK \l "_Toc1247960984" </w:instrText>
          </w:r>
          <w:r>
            <w:fldChar w:fldCharType="separate"/>
          </w:r>
          <w:r>
            <w:rPr>
              <w:bCs/>
            </w:rPr>
            <w:t xml:space="preserve">2.4.2 </w:t>
          </w:r>
          <w:r>
            <w:rPr>
              <w:rFonts w:hint="eastAsia" w:eastAsia="宋体"/>
              <w:lang w:eastAsia="zh-CN"/>
            </w:rPr>
            <w:t>State Management and Fault Tolerance</w:t>
          </w:r>
          <w:r>
            <w:tab/>
          </w:r>
          <w:r>
            <w:fldChar w:fldCharType="begin"/>
          </w:r>
          <w:r>
            <w:instrText xml:space="preserve"> PAGEREF _Toc1247960984 \h </w:instrText>
          </w:r>
          <w:r>
            <w:fldChar w:fldCharType="separate"/>
          </w:r>
          <w:r>
            <w:t>16</w:t>
          </w:r>
          <w:r>
            <w:fldChar w:fldCharType="end"/>
          </w:r>
          <w:r>
            <w:fldChar w:fldCharType="end"/>
          </w:r>
        </w:p>
        <w:p w14:paraId="161D2F10">
          <w:pPr>
            <w:pStyle w:val="15"/>
            <w:tabs>
              <w:tab w:val="right" w:leader="dot" w:pos="9218"/>
            </w:tabs>
          </w:pPr>
          <w:r>
            <w:fldChar w:fldCharType="begin"/>
          </w:r>
          <w:r>
            <w:instrText xml:space="preserve"> HYPERLINK \l "_Toc7477839" </w:instrText>
          </w:r>
          <w:r>
            <w:fldChar w:fldCharType="separate"/>
          </w:r>
          <w:r>
            <w:rPr>
              <w:bCs/>
              <w:szCs w:val="28"/>
            </w:rPr>
            <w:t xml:space="preserve">2.5 </w:t>
          </w:r>
          <w:r>
            <w:t>Integration Approaches and Middleware Solutions</w:t>
          </w:r>
          <w:r>
            <w:tab/>
          </w:r>
          <w:r>
            <w:fldChar w:fldCharType="begin"/>
          </w:r>
          <w:r>
            <w:instrText xml:space="preserve"> PAGEREF _Toc7477839 \h </w:instrText>
          </w:r>
          <w:r>
            <w:fldChar w:fldCharType="separate"/>
          </w:r>
          <w:r>
            <w:t>17</w:t>
          </w:r>
          <w:r>
            <w:fldChar w:fldCharType="end"/>
          </w:r>
          <w:r>
            <w:fldChar w:fldCharType="end"/>
          </w:r>
        </w:p>
        <w:p w14:paraId="78A33640">
          <w:pPr>
            <w:pStyle w:val="16"/>
            <w:tabs>
              <w:tab w:val="right" w:leader="dot" w:pos="9218"/>
            </w:tabs>
          </w:pPr>
          <w:r>
            <w:fldChar w:fldCharType="begin"/>
          </w:r>
          <w:r>
            <w:instrText xml:space="preserve"> HYPERLINK \l "_Toc1125988547" </w:instrText>
          </w:r>
          <w:r>
            <w:fldChar w:fldCharType="separate"/>
          </w:r>
          <w:r>
            <w:rPr>
              <w:bCs/>
            </w:rPr>
            <w:t xml:space="preserve">2.5.1 </w:t>
          </w:r>
          <w:r>
            <w:rPr>
              <w:rFonts w:hint="eastAsia" w:eastAsia="宋体"/>
              <w:lang w:eastAsia="zh-CN"/>
            </w:rPr>
            <w:t>Abstraction Layer Approaches</w:t>
          </w:r>
          <w:r>
            <w:tab/>
          </w:r>
          <w:r>
            <w:fldChar w:fldCharType="begin"/>
          </w:r>
          <w:r>
            <w:instrText xml:space="preserve"> PAGEREF _Toc1125988547 \h </w:instrText>
          </w:r>
          <w:r>
            <w:fldChar w:fldCharType="separate"/>
          </w:r>
          <w:r>
            <w:t>17</w:t>
          </w:r>
          <w:r>
            <w:fldChar w:fldCharType="end"/>
          </w:r>
          <w:r>
            <w:fldChar w:fldCharType="end"/>
          </w:r>
        </w:p>
        <w:p w14:paraId="2865335B">
          <w:pPr>
            <w:pStyle w:val="16"/>
            <w:tabs>
              <w:tab w:val="right" w:leader="dot" w:pos="9218"/>
            </w:tabs>
          </w:pPr>
          <w:r>
            <w:fldChar w:fldCharType="begin"/>
          </w:r>
          <w:r>
            <w:instrText xml:space="preserve"> HYPERLINK \l "_Toc863612065" </w:instrText>
          </w:r>
          <w:r>
            <w:fldChar w:fldCharType="separate"/>
          </w:r>
          <w:r>
            <w:rPr>
              <w:bCs/>
            </w:rPr>
            <w:t xml:space="preserve">2.5.2 </w:t>
          </w:r>
          <w:r>
            <w:rPr>
              <w:rFonts w:hint="eastAsia" w:eastAsia="宋体"/>
              <w:lang w:eastAsia="zh-CN"/>
            </w:rPr>
            <w:t>Data Lake Integration Strategies</w:t>
          </w:r>
          <w:r>
            <w:tab/>
          </w:r>
          <w:r>
            <w:fldChar w:fldCharType="begin"/>
          </w:r>
          <w:r>
            <w:instrText xml:space="preserve"> PAGEREF _Toc863612065 \h </w:instrText>
          </w:r>
          <w:r>
            <w:fldChar w:fldCharType="separate"/>
          </w:r>
          <w:r>
            <w:t>17</w:t>
          </w:r>
          <w:r>
            <w:fldChar w:fldCharType="end"/>
          </w:r>
          <w:r>
            <w:fldChar w:fldCharType="end"/>
          </w:r>
        </w:p>
        <w:p w14:paraId="4D6FF882">
          <w:pPr>
            <w:pStyle w:val="16"/>
            <w:tabs>
              <w:tab w:val="right" w:leader="dot" w:pos="9218"/>
            </w:tabs>
          </w:pPr>
          <w:r>
            <w:fldChar w:fldCharType="begin"/>
          </w:r>
          <w:r>
            <w:instrText xml:space="preserve"> HYPERLINK \l "_Toc2033490029" </w:instrText>
          </w:r>
          <w:r>
            <w:fldChar w:fldCharType="separate"/>
          </w:r>
          <w:r>
            <w:rPr>
              <w:bCs/>
            </w:rPr>
            <w:t xml:space="preserve">2.5.3 </w:t>
          </w:r>
          <w:r>
            <w:rPr>
              <w:rFonts w:hint="eastAsia" w:eastAsia="宋体"/>
              <w:lang w:eastAsia="zh-CN"/>
            </w:rPr>
            <w:t>Custom Integration Frameworks</w:t>
          </w:r>
          <w:r>
            <w:tab/>
          </w:r>
          <w:r>
            <w:fldChar w:fldCharType="begin"/>
          </w:r>
          <w:r>
            <w:instrText xml:space="preserve"> PAGEREF _Toc2033490029 \h </w:instrText>
          </w:r>
          <w:r>
            <w:fldChar w:fldCharType="separate"/>
          </w:r>
          <w:r>
            <w:t>18</w:t>
          </w:r>
          <w:r>
            <w:fldChar w:fldCharType="end"/>
          </w:r>
          <w:r>
            <w:fldChar w:fldCharType="end"/>
          </w:r>
        </w:p>
        <w:p w14:paraId="5B9D73E2">
          <w:pPr>
            <w:pStyle w:val="15"/>
            <w:tabs>
              <w:tab w:val="right" w:leader="dot" w:pos="9218"/>
            </w:tabs>
          </w:pPr>
          <w:r>
            <w:fldChar w:fldCharType="begin"/>
          </w:r>
          <w:r>
            <w:instrText xml:space="preserve"> HYPERLINK \l "_Toc1812159045" </w:instrText>
          </w:r>
          <w:r>
            <w:fldChar w:fldCharType="separate"/>
          </w:r>
          <w:r>
            <w:rPr>
              <w:bCs/>
              <w:szCs w:val="28"/>
            </w:rPr>
            <w:t xml:space="preserve">2.6 </w:t>
          </w:r>
          <w:r>
            <w:t>Performance Optimization in Hybrid Systems</w:t>
          </w:r>
          <w:r>
            <w:tab/>
          </w:r>
          <w:r>
            <w:fldChar w:fldCharType="begin"/>
          </w:r>
          <w:r>
            <w:instrText xml:space="preserve"> PAGEREF _Toc1812159045 \h </w:instrText>
          </w:r>
          <w:r>
            <w:fldChar w:fldCharType="separate"/>
          </w:r>
          <w:r>
            <w:t>19</w:t>
          </w:r>
          <w:r>
            <w:fldChar w:fldCharType="end"/>
          </w:r>
          <w:r>
            <w:fldChar w:fldCharType="end"/>
          </w:r>
        </w:p>
        <w:p w14:paraId="42738B14">
          <w:pPr>
            <w:pStyle w:val="16"/>
            <w:tabs>
              <w:tab w:val="right" w:leader="dot" w:pos="9218"/>
            </w:tabs>
          </w:pPr>
          <w:r>
            <w:fldChar w:fldCharType="begin"/>
          </w:r>
          <w:r>
            <w:instrText xml:space="preserve"> HYPERLINK \l "_Toc1343987561" </w:instrText>
          </w:r>
          <w:r>
            <w:fldChar w:fldCharType="separate"/>
          </w:r>
          <w:r>
            <w:rPr>
              <w:bCs/>
            </w:rPr>
            <w:t xml:space="preserve">2.6.1 </w:t>
          </w:r>
          <w:r>
            <w:rPr>
              <w:rFonts w:hint="eastAsia" w:eastAsia="宋体"/>
              <w:lang w:eastAsia="zh-CN"/>
            </w:rPr>
            <w:t>Resource Allocation and Scheduling</w:t>
          </w:r>
          <w:r>
            <w:tab/>
          </w:r>
          <w:r>
            <w:fldChar w:fldCharType="begin"/>
          </w:r>
          <w:r>
            <w:instrText xml:space="preserve"> PAGEREF _Toc1343987561 \h </w:instrText>
          </w:r>
          <w:r>
            <w:fldChar w:fldCharType="separate"/>
          </w:r>
          <w:r>
            <w:t>19</w:t>
          </w:r>
          <w:r>
            <w:fldChar w:fldCharType="end"/>
          </w:r>
          <w:r>
            <w:fldChar w:fldCharType="end"/>
          </w:r>
        </w:p>
        <w:p w14:paraId="65AB6045">
          <w:pPr>
            <w:pStyle w:val="16"/>
            <w:tabs>
              <w:tab w:val="right" w:leader="dot" w:pos="9218"/>
            </w:tabs>
          </w:pPr>
          <w:r>
            <w:fldChar w:fldCharType="begin"/>
          </w:r>
          <w:r>
            <w:instrText xml:space="preserve"> HYPERLINK \l "_Toc1165938581" </w:instrText>
          </w:r>
          <w:r>
            <w:fldChar w:fldCharType="separate"/>
          </w:r>
          <w:r>
            <w:rPr>
              <w:bCs/>
            </w:rPr>
            <w:t xml:space="preserve">2.6.2 </w:t>
          </w:r>
          <w:r>
            <w:rPr>
              <w:rFonts w:hint="eastAsia" w:eastAsia="宋体"/>
              <w:lang w:eastAsia="zh-CN"/>
            </w:rPr>
            <w:t>Data Movement and Serialization Optimization</w:t>
          </w:r>
          <w:r>
            <w:tab/>
          </w:r>
          <w:r>
            <w:fldChar w:fldCharType="begin"/>
          </w:r>
          <w:r>
            <w:instrText xml:space="preserve"> PAGEREF _Toc1165938581 \h </w:instrText>
          </w:r>
          <w:r>
            <w:fldChar w:fldCharType="separate"/>
          </w:r>
          <w:r>
            <w:t>19</w:t>
          </w:r>
          <w:r>
            <w:fldChar w:fldCharType="end"/>
          </w:r>
          <w:r>
            <w:fldChar w:fldCharType="end"/>
          </w:r>
        </w:p>
        <w:p w14:paraId="7A992761">
          <w:pPr>
            <w:pStyle w:val="15"/>
            <w:tabs>
              <w:tab w:val="right" w:leader="dot" w:pos="9218"/>
            </w:tabs>
          </w:pPr>
          <w:r>
            <w:fldChar w:fldCharType="begin"/>
          </w:r>
          <w:r>
            <w:instrText xml:space="preserve"> HYPERLINK \l "_Toc141451992" </w:instrText>
          </w:r>
          <w:r>
            <w:fldChar w:fldCharType="separate"/>
          </w:r>
          <w:r>
            <w:rPr>
              <w:bCs/>
              <w:szCs w:val="28"/>
            </w:rPr>
            <w:t xml:space="preserve">2.7 </w:t>
          </w:r>
          <w:r>
            <w:t>Comparative Analysis</w:t>
          </w:r>
          <w:r>
            <w:tab/>
          </w:r>
          <w:r>
            <w:fldChar w:fldCharType="begin"/>
          </w:r>
          <w:r>
            <w:instrText xml:space="preserve"> PAGEREF _Toc141451992 \h </w:instrText>
          </w:r>
          <w:r>
            <w:fldChar w:fldCharType="separate"/>
          </w:r>
          <w:r>
            <w:t>20</w:t>
          </w:r>
          <w:r>
            <w:fldChar w:fldCharType="end"/>
          </w:r>
          <w:r>
            <w:fldChar w:fldCharType="end"/>
          </w:r>
        </w:p>
        <w:p w14:paraId="6088BF27">
          <w:pPr>
            <w:pStyle w:val="16"/>
            <w:tabs>
              <w:tab w:val="right" w:leader="dot" w:pos="9218"/>
            </w:tabs>
          </w:pPr>
          <w:r>
            <w:fldChar w:fldCharType="begin"/>
          </w:r>
          <w:r>
            <w:instrText xml:space="preserve"> HYPERLINK \l "_Toc119232315" </w:instrText>
          </w:r>
          <w:r>
            <w:fldChar w:fldCharType="separate"/>
          </w:r>
          <w:r>
            <w:rPr>
              <w:bCs/>
            </w:rPr>
            <w:t xml:space="preserve">2.7.1 </w:t>
          </w:r>
          <w:r>
            <w:rPr>
              <w:rFonts w:hint="eastAsia" w:eastAsia="宋体"/>
              <w:lang w:eastAsia="zh-CN"/>
            </w:rPr>
            <w:t>Summary of Integration Approaches</w:t>
          </w:r>
          <w:r>
            <w:tab/>
          </w:r>
          <w:r>
            <w:fldChar w:fldCharType="begin"/>
          </w:r>
          <w:r>
            <w:instrText xml:space="preserve"> PAGEREF _Toc119232315 \h </w:instrText>
          </w:r>
          <w:r>
            <w:fldChar w:fldCharType="separate"/>
          </w:r>
          <w:r>
            <w:t>20</w:t>
          </w:r>
          <w:r>
            <w:fldChar w:fldCharType="end"/>
          </w:r>
          <w:r>
            <w:fldChar w:fldCharType="end"/>
          </w:r>
        </w:p>
        <w:p w14:paraId="791A3260">
          <w:pPr>
            <w:pStyle w:val="16"/>
            <w:tabs>
              <w:tab w:val="right" w:leader="dot" w:pos="9218"/>
            </w:tabs>
          </w:pPr>
          <w:r>
            <w:fldChar w:fldCharType="begin"/>
          </w:r>
          <w:r>
            <w:instrText xml:space="preserve"> HYPERLINK \l "_Toc335275554" </w:instrText>
          </w:r>
          <w:r>
            <w:fldChar w:fldCharType="separate"/>
          </w:r>
          <w:r>
            <w:rPr>
              <w:bCs/>
            </w:rPr>
            <w:t xml:space="preserve">2.7.2 </w:t>
          </w:r>
          <w:r>
            <w:rPr>
              <w:rFonts w:hint="eastAsia" w:eastAsia="宋体"/>
              <w:lang w:eastAsia="zh-CN"/>
            </w:rPr>
            <w:t>Performance Comparison Studies</w:t>
          </w:r>
          <w:r>
            <w:tab/>
          </w:r>
          <w:r>
            <w:fldChar w:fldCharType="begin"/>
          </w:r>
          <w:r>
            <w:instrText xml:space="preserve"> PAGEREF _Toc335275554 \h </w:instrText>
          </w:r>
          <w:r>
            <w:fldChar w:fldCharType="separate"/>
          </w:r>
          <w:r>
            <w:t>21</w:t>
          </w:r>
          <w:r>
            <w:fldChar w:fldCharType="end"/>
          </w:r>
          <w:r>
            <w:fldChar w:fldCharType="end"/>
          </w:r>
        </w:p>
        <w:p w14:paraId="7D0B8CB3">
          <w:pPr>
            <w:pStyle w:val="16"/>
            <w:tabs>
              <w:tab w:val="right" w:leader="dot" w:pos="9218"/>
            </w:tabs>
          </w:pPr>
          <w:r>
            <w:fldChar w:fldCharType="begin"/>
          </w:r>
          <w:r>
            <w:instrText xml:space="preserve"> HYPERLINK \l "_Toc2126629997" </w:instrText>
          </w:r>
          <w:r>
            <w:fldChar w:fldCharType="separate"/>
          </w:r>
          <w:r>
            <w:rPr>
              <w:bCs/>
            </w:rPr>
            <w:t xml:space="preserve">2.7.3 </w:t>
          </w:r>
          <w:r>
            <w:rPr>
              <w:rFonts w:hint="eastAsia" w:eastAsia="宋体"/>
              <w:lang w:eastAsia="zh-CN"/>
            </w:rPr>
            <w:t>Configuration Complexity Analysis</w:t>
          </w:r>
          <w:r>
            <w:tab/>
          </w:r>
          <w:r>
            <w:fldChar w:fldCharType="begin"/>
          </w:r>
          <w:r>
            <w:instrText xml:space="preserve"> PAGEREF _Toc2126629997 \h </w:instrText>
          </w:r>
          <w:r>
            <w:fldChar w:fldCharType="separate"/>
          </w:r>
          <w:r>
            <w:t>21</w:t>
          </w:r>
          <w:r>
            <w:fldChar w:fldCharType="end"/>
          </w:r>
          <w:r>
            <w:fldChar w:fldCharType="end"/>
          </w:r>
        </w:p>
        <w:p w14:paraId="3F21AABC">
          <w:pPr>
            <w:pStyle w:val="15"/>
            <w:tabs>
              <w:tab w:val="right" w:leader="dot" w:pos="9218"/>
            </w:tabs>
          </w:pPr>
          <w:r>
            <w:fldChar w:fldCharType="begin"/>
          </w:r>
          <w:r>
            <w:instrText xml:space="preserve"> HYPERLINK \l "_Toc1700022558" </w:instrText>
          </w:r>
          <w:r>
            <w:fldChar w:fldCharType="separate"/>
          </w:r>
          <w:r>
            <w:rPr>
              <w:bCs/>
              <w:szCs w:val="28"/>
            </w:rPr>
            <w:t xml:space="preserve">2.8 </w:t>
          </w:r>
          <w:r>
            <w:t>Research Gaps and Opportunities</w:t>
          </w:r>
          <w:r>
            <w:tab/>
          </w:r>
          <w:r>
            <w:fldChar w:fldCharType="begin"/>
          </w:r>
          <w:r>
            <w:instrText xml:space="preserve"> PAGEREF _Toc1700022558 \h </w:instrText>
          </w:r>
          <w:r>
            <w:fldChar w:fldCharType="separate"/>
          </w:r>
          <w:r>
            <w:t>22</w:t>
          </w:r>
          <w:r>
            <w:fldChar w:fldCharType="end"/>
          </w:r>
          <w:r>
            <w:fldChar w:fldCharType="end"/>
          </w:r>
        </w:p>
        <w:p w14:paraId="099FC3F2">
          <w:pPr>
            <w:pStyle w:val="16"/>
            <w:tabs>
              <w:tab w:val="right" w:leader="dot" w:pos="9218"/>
            </w:tabs>
          </w:pPr>
          <w:r>
            <w:fldChar w:fldCharType="begin"/>
          </w:r>
          <w:r>
            <w:instrText xml:space="preserve"> HYPERLINK \l "_Toc9208971" </w:instrText>
          </w:r>
          <w:r>
            <w:fldChar w:fldCharType="separate"/>
          </w:r>
          <w:r>
            <w:rPr>
              <w:bCs/>
            </w:rPr>
            <w:t xml:space="preserve">2.8.1 </w:t>
          </w:r>
          <w:r>
            <w:rPr>
              <w:rFonts w:hint="eastAsia" w:eastAsia="宋体"/>
              <w:lang w:eastAsia="zh-CN"/>
            </w:rPr>
            <w:t>Lightweight Integration Solutions</w:t>
          </w:r>
          <w:r>
            <w:tab/>
          </w:r>
          <w:r>
            <w:fldChar w:fldCharType="begin"/>
          </w:r>
          <w:r>
            <w:instrText xml:space="preserve"> PAGEREF _Toc9208971 \h </w:instrText>
          </w:r>
          <w:r>
            <w:fldChar w:fldCharType="separate"/>
          </w:r>
          <w:r>
            <w:t>22</w:t>
          </w:r>
          <w:r>
            <w:fldChar w:fldCharType="end"/>
          </w:r>
          <w:r>
            <w:fldChar w:fldCharType="end"/>
          </w:r>
        </w:p>
        <w:p w14:paraId="512CBFA1">
          <w:pPr>
            <w:pStyle w:val="16"/>
            <w:tabs>
              <w:tab w:val="right" w:leader="dot" w:pos="9218"/>
            </w:tabs>
          </w:pPr>
          <w:r>
            <w:fldChar w:fldCharType="begin"/>
          </w:r>
          <w:r>
            <w:instrText xml:space="preserve"> HYPERLINK \l "_Toc156353013" </w:instrText>
          </w:r>
          <w:r>
            <w:fldChar w:fldCharType="separate"/>
          </w:r>
          <w:r>
            <w:rPr>
              <w:bCs/>
            </w:rPr>
            <w:t xml:space="preserve">2.8.2 </w:t>
          </w:r>
          <w:r>
            <w:rPr>
              <w:rFonts w:hint="eastAsia" w:eastAsia="宋体"/>
              <w:lang w:eastAsia="zh-CN"/>
            </w:rPr>
            <w:t>Intelligent Task Delegation</w:t>
          </w:r>
          <w:r>
            <w:tab/>
          </w:r>
          <w:r>
            <w:fldChar w:fldCharType="begin"/>
          </w:r>
          <w:r>
            <w:instrText xml:space="preserve"> PAGEREF _Toc156353013 \h </w:instrText>
          </w:r>
          <w:r>
            <w:fldChar w:fldCharType="separate"/>
          </w:r>
          <w:r>
            <w:t>22</w:t>
          </w:r>
          <w:r>
            <w:fldChar w:fldCharType="end"/>
          </w:r>
          <w:r>
            <w:fldChar w:fldCharType="end"/>
          </w:r>
        </w:p>
        <w:p w14:paraId="3CC05D7A">
          <w:pPr>
            <w:pStyle w:val="16"/>
            <w:tabs>
              <w:tab w:val="right" w:leader="dot" w:pos="9218"/>
            </w:tabs>
          </w:pPr>
          <w:r>
            <w:fldChar w:fldCharType="begin"/>
          </w:r>
          <w:r>
            <w:instrText xml:space="preserve"> HYPERLINK \l "_Toc1452589210" </w:instrText>
          </w:r>
          <w:r>
            <w:fldChar w:fldCharType="separate"/>
          </w:r>
          <w:r>
            <w:rPr>
              <w:bCs/>
            </w:rPr>
            <w:t xml:space="preserve">2.8.3 </w:t>
          </w:r>
          <w:r>
            <w:rPr>
              <w:rFonts w:hint="eastAsia" w:eastAsia="宋体"/>
              <w:lang w:eastAsia="zh-CN"/>
            </w:rPr>
            <w:t>Multi-structured Data Processing</w:t>
          </w:r>
          <w:r>
            <w:tab/>
          </w:r>
          <w:r>
            <w:fldChar w:fldCharType="begin"/>
          </w:r>
          <w:r>
            <w:instrText xml:space="preserve"> PAGEREF _Toc1452589210 \h </w:instrText>
          </w:r>
          <w:r>
            <w:fldChar w:fldCharType="separate"/>
          </w:r>
          <w:r>
            <w:t>23</w:t>
          </w:r>
          <w:r>
            <w:fldChar w:fldCharType="end"/>
          </w:r>
          <w:r>
            <w:fldChar w:fldCharType="end"/>
          </w:r>
        </w:p>
        <w:p w14:paraId="3ACEF0EE">
          <w:pPr>
            <w:pStyle w:val="15"/>
            <w:tabs>
              <w:tab w:val="right" w:leader="dot" w:pos="9218"/>
            </w:tabs>
          </w:pPr>
          <w:r>
            <w:fldChar w:fldCharType="begin"/>
          </w:r>
          <w:r>
            <w:instrText xml:space="preserve"> HYPERLINK \l "_Toc1072753374" </w:instrText>
          </w:r>
          <w:r>
            <w:fldChar w:fldCharType="separate"/>
          </w:r>
          <w:r>
            <w:rPr>
              <w:bCs/>
              <w:szCs w:val="28"/>
            </w:rPr>
            <w:t xml:space="preserve">2.9 </w:t>
          </w:r>
          <w:r>
            <w:t>Summary</w:t>
          </w:r>
          <w:r>
            <w:tab/>
          </w:r>
          <w:r>
            <w:fldChar w:fldCharType="begin"/>
          </w:r>
          <w:r>
            <w:instrText xml:space="preserve"> PAGEREF _Toc1072753374 \h </w:instrText>
          </w:r>
          <w:r>
            <w:fldChar w:fldCharType="separate"/>
          </w:r>
          <w:r>
            <w:t>23</w:t>
          </w:r>
          <w:r>
            <w:fldChar w:fldCharType="end"/>
          </w:r>
          <w:r>
            <w:fldChar w:fldCharType="end"/>
          </w:r>
        </w:p>
        <w:p w14:paraId="2FFDAB9C">
          <w:pPr>
            <w:pStyle w:val="14"/>
            <w:tabs>
              <w:tab w:val="left" w:pos="1223"/>
              <w:tab w:val="right" w:leader="dot" w:pos="9041"/>
            </w:tabs>
            <w:spacing w:before="151"/>
          </w:pPr>
          <w:r>
            <w:fldChar w:fldCharType="end"/>
          </w:r>
        </w:p>
      </w:sdtContent>
    </w:sdt>
    <w:p w14:paraId="33018724">
      <w:pPr>
        <w:sectPr>
          <w:type w:val="continuous"/>
          <w:pgSz w:w="11910" w:h="16840"/>
          <w:pgMar w:top="1379" w:right="1275" w:bottom="1430" w:left="1417" w:header="720" w:footer="720" w:gutter="0"/>
          <w:cols w:space="720" w:num="1"/>
        </w:sectPr>
      </w:pPr>
    </w:p>
    <w:p w14:paraId="60AEFB03">
      <w:pPr>
        <w:pStyle w:val="2"/>
        <w:spacing w:before="0" w:line="480" w:lineRule="auto"/>
      </w:pPr>
      <w:bookmarkStart w:id="0" w:name="_Toc586296277"/>
      <w:r>
        <w:t>Chapter</w:t>
      </w:r>
      <w:r>
        <w:rPr>
          <w:spacing w:val="-10"/>
        </w:rPr>
        <w:t xml:space="preserve"> </w:t>
      </w:r>
      <w:r>
        <w:t>1</w:t>
      </w:r>
      <w:r>
        <w:rPr>
          <w:spacing w:val="-20"/>
        </w:rPr>
        <w:t xml:space="preserve"> </w:t>
      </w:r>
      <w:r>
        <w:rPr>
          <w:spacing w:val="-2"/>
        </w:rPr>
        <w:t>Introduction</w:t>
      </w:r>
      <w:bookmarkEnd w:id="0"/>
    </w:p>
    <w:p w14:paraId="33E09196">
      <w:pPr>
        <w:pStyle w:val="3"/>
        <w:numPr>
          <w:ilvl w:val="1"/>
          <w:numId w:val="1"/>
        </w:numPr>
        <w:tabs>
          <w:tab w:val="left" w:pos="599"/>
        </w:tabs>
        <w:spacing w:before="0" w:line="480" w:lineRule="auto"/>
        <w:jc w:val="both"/>
      </w:pPr>
      <w:bookmarkStart w:id="1" w:name="_Toc1226555103"/>
      <w:r>
        <w:rPr>
          <w:spacing w:val="-2"/>
        </w:rPr>
        <w:t>Overview</w:t>
      </w:r>
      <w:bookmarkEnd w:id="1"/>
    </w:p>
    <w:p w14:paraId="493DE5C2">
      <w:pPr>
        <w:pStyle w:val="7"/>
        <w:spacing w:line="480" w:lineRule="auto"/>
        <w:ind w:right="164"/>
      </w:pPr>
      <w:r>
        <w:t>In the current landscape of big data analytics, organizations are increasingly confronted with the challenge of processing and analyzing vast amounts of heterogeneous data in both batch and real-time contexts. This dual requirement has led to the emergence of specialized data processing frameworks, with Apache Spark excelling in batch processing and Apache Flink demonstrating superior capabilities in stream processing. While these frameworks offer complementary strengths, their integration presents significant technical challenges due to differences in execution models, data formats, and interfaces.</w:t>
      </w:r>
    </w:p>
    <w:p w14:paraId="66A41B24">
      <w:pPr>
        <w:pStyle w:val="3"/>
        <w:numPr>
          <w:ilvl w:val="1"/>
          <w:numId w:val="1"/>
        </w:numPr>
        <w:tabs>
          <w:tab w:val="left" w:pos="599"/>
        </w:tabs>
        <w:spacing w:before="0" w:line="480" w:lineRule="auto"/>
        <w:jc w:val="both"/>
      </w:pPr>
      <w:bookmarkStart w:id="2" w:name="_Toc1016088568"/>
      <w:r>
        <w:t>Research</w:t>
      </w:r>
      <w:r>
        <w:rPr>
          <w:spacing w:val="-10"/>
        </w:rPr>
        <w:t xml:space="preserve"> </w:t>
      </w:r>
      <w:r>
        <w:rPr>
          <w:spacing w:val="-2"/>
        </w:rPr>
        <w:t>Background</w:t>
      </w:r>
      <w:bookmarkEnd w:id="2"/>
    </w:p>
    <w:p w14:paraId="40B221D9">
      <w:pPr>
        <w:pStyle w:val="7"/>
        <w:spacing w:line="480" w:lineRule="auto"/>
        <w:ind w:left="0" w:right="160"/>
      </w:pPr>
      <w:r>
        <w:t>Modern big data processing systems typically follow a layered architecture consisting of four primary components: data storage layer, resource management layer, processing engine layer, and application interface layer (Dean &amp; Ghemawat, 2008). The data storage layer provides distributed file systems such as Hadoop Distributed File System (HDFS) for reliable data persistence. The resource management layer, exemplified by Apache YARN, manages cluster resources and schedules computational tasks across distributed nodes. The processing engine layer contains specialized frameworks optimized for different workload patterns, while the application interface layer offers APIs and tools for developers to interact with the underlying processing capabilities (Zaharia et al., 2016).</w:t>
      </w:r>
    </w:p>
    <w:p w14:paraId="5DA6B792">
      <w:pPr>
        <w:pStyle w:val="7"/>
        <w:spacing w:line="480" w:lineRule="auto"/>
        <w:ind w:left="0" w:right="160"/>
        <w:rPr>
          <w:ins w:id="0" w:author="mumtaz mustafa" w:date="2025-06-16T13:13:00Z"/>
        </w:rPr>
      </w:pPr>
      <w:r>
        <w:t>Data ingestion typically occurs through streaming platforms like Apache Kafka, which serves as a distributed messaging system connecting real-time data sources to processing engines. This architecture enables organizations to handle both batch processing of historical data and stream processing of real-time data within a unified ecosystem (Kreps et al., 2011).</w:t>
      </w:r>
    </w:p>
    <w:p w14:paraId="0472392E">
      <w:pPr>
        <w:pStyle w:val="7"/>
        <w:spacing w:line="480" w:lineRule="auto"/>
        <w:ind w:left="0" w:right="160"/>
        <w:rPr>
          <w:ins w:id="1" w:author="Kinjaz-DD" w:date="2025-06-16T18:16:09Z"/>
          <w:rStyle w:val="8"/>
        </w:rPr>
      </w:pPr>
      <w:ins w:id="2" w:author="mumtaz mustafa" w:date="2025-06-16T13:13:00Z">
        <w:commentRangeStart w:id="0"/>
        <w:r>
          <w:rPr/>
          <w:t>Data processing framewor</w:t>
        </w:r>
      </w:ins>
      <w:ins w:id="3" w:author="mumtaz mustafa" w:date="2025-06-16T13:14:00Z">
        <w:r>
          <w:rPr/>
          <w:t>k/architecture</w:t>
        </w:r>
        <w:commentRangeEnd w:id="0"/>
      </w:ins>
      <w:ins w:id="4" w:author="mumtaz mustafa" w:date="2025-06-16T13:14:00Z">
        <w:r>
          <w:rPr>
            <w:rStyle w:val="8"/>
          </w:rPr>
          <w:commentReference w:id="0"/>
        </w:r>
      </w:ins>
    </w:p>
    <w:p w14:paraId="2B82EE6B">
      <w:pPr>
        <w:pStyle w:val="7"/>
        <w:spacing w:line="480" w:lineRule="auto"/>
        <w:ind w:left="0" w:right="160"/>
        <w:rPr>
          <w:rFonts w:hint="default"/>
        </w:rPr>
      </w:pPr>
      <w:r>
        <w:br w:type="textWrapping"/>
      </w:r>
      <w:r>
        <w:rPr>
          <w:rFonts w:hint="default" w:ascii="Times New Roman Bold" w:hAnsi="Times New Roman Bold" w:cs="Times New Roman Bold"/>
          <w:b/>
          <w:bCs/>
        </w:rPr>
        <w:t>Generic Data Processing Framework</w:t>
      </w:r>
    </w:p>
    <w:p w14:paraId="7DF7E836">
      <w:pPr>
        <w:pStyle w:val="7"/>
        <w:spacing w:line="480" w:lineRule="auto"/>
        <w:ind w:left="0" w:right="160"/>
        <w:rPr>
          <w:rFonts w:hint="default"/>
        </w:rPr>
      </w:pPr>
      <w:r>
        <w:rPr>
          <w:rFonts w:hint="default"/>
        </w:rPr>
        <w:t xml:space="preserve">To provide a comprehensive understanding of data processing workflows, </w:t>
      </w:r>
      <w:r>
        <w:rPr>
          <w:rFonts w:hint="eastAsia" w:eastAsia="宋体"/>
          <w:lang w:eastAsia="zh-CN"/>
        </w:rPr>
        <w:t>Figure 1</w:t>
      </w:r>
      <w:r>
        <w:rPr>
          <w:rFonts w:hint="default"/>
        </w:rPr>
        <w:t xml:space="preserve"> illustrates a generic data processing framework that encompasses the essential stages from data ingestion to final consumption.</w:t>
      </w:r>
    </w:p>
    <w:p w14:paraId="72493F68">
      <w:pPr>
        <w:pStyle w:val="7"/>
        <w:spacing w:line="480" w:lineRule="auto"/>
        <w:ind w:left="0" w:right="160"/>
        <w:jc w:val="center"/>
        <w:rPr>
          <w:rFonts w:hint="default" w:ascii="Times New Roman Italic" w:hAnsi="Times New Roman Italic" w:cs="Times New Roman Italic"/>
          <w:b w:val="0"/>
          <w:bCs w:val="0"/>
          <w:i/>
          <w:iCs/>
        </w:rPr>
      </w:pPr>
      <w:r>
        <w:rPr>
          <w:rFonts w:hint="eastAsia" w:ascii="Times New Roman Italic" w:hAnsi="Times New Roman Italic" w:eastAsia="宋体" w:cs="Times New Roman Italic"/>
          <w:b w:val="0"/>
          <w:bCs w:val="0"/>
          <w:i/>
          <w:iCs/>
          <w:lang w:eastAsia="zh-CN"/>
        </w:rPr>
        <w:t>Figure 1</w:t>
      </w:r>
      <w:r>
        <w:rPr>
          <w:rFonts w:hint="default" w:ascii="Times New Roman Italic" w:hAnsi="Times New Roman Italic" w:cs="Times New Roman Italic"/>
          <w:b w:val="0"/>
          <w:bCs w:val="0"/>
          <w:i/>
          <w:iCs/>
        </w:rPr>
        <w:t>: Generic Data Processing Framework</w:t>
      </w:r>
    </w:p>
    <w:p w14:paraId="7F423EAC">
      <w:pPr>
        <w:pStyle w:val="7"/>
        <w:spacing w:line="480" w:lineRule="auto"/>
        <w:ind w:left="0" w:right="160"/>
        <w:jc w:val="both"/>
        <w:rPr>
          <w:rFonts w:hint="default" w:ascii="Times New Roman Italic" w:hAnsi="Times New Roman Italic" w:cs="Times New Roman Italic"/>
          <w:b w:val="0"/>
          <w:bCs w:val="0"/>
          <w:i/>
          <w:iCs/>
          <w:lang w:val="en-US"/>
        </w:rPr>
      </w:pPr>
      <w:r>
        <w:rPr>
          <w:rFonts w:hint="default" w:ascii="Times New Roman Italic" w:hAnsi="Times New Roman Italic" w:cs="Times New Roman Italic"/>
          <w:b w:val="0"/>
          <w:bCs w:val="0"/>
          <w:i/>
          <w:iCs/>
          <w:lang w:val="en-US"/>
        </w:rPr>
        <w:drawing>
          <wp:inline distT="0" distB="0" distL="114300" distR="114300">
            <wp:extent cx="5843905" cy="3549015"/>
            <wp:effectExtent l="0" t="0" r="23495" b="6985"/>
            <wp:docPr id="3" name="Picture 3" descr="CleanShot 2025-06-16 at 18.40.22@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eanShot 2025-06-16 at 18.40.22@2x"/>
                    <pic:cNvPicPr>
                      <a:picLocks noChangeAspect="1"/>
                    </pic:cNvPicPr>
                  </pic:nvPicPr>
                  <pic:blipFill>
                    <a:blip r:embed="rId8"/>
                    <a:stretch>
                      <a:fillRect/>
                    </a:stretch>
                  </pic:blipFill>
                  <pic:spPr>
                    <a:xfrm>
                      <a:off x="0" y="0"/>
                      <a:ext cx="5843905" cy="3549015"/>
                    </a:xfrm>
                    <a:prstGeom prst="rect">
                      <a:avLst/>
                    </a:prstGeom>
                  </pic:spPr>
                </pic:pic>
              </a:graphicData>
            </a:graphic>
          </wp:inline>
        </w:drawing>
      </w:r>
    </w:p>
    <w:p w14:paraId="0CC95FA5">
      <w:pPr>
        <w:pStyle w:val="7"/>
        <w:spacing w:line="480" w:lineRule="auto"/>
        <w:ind w:left="0" w:right="160"/>
      </w:pPr>
      <w:r>
        <w:rPr>
          <w:rFonts w:hint="default"/>
        </w:rPr>
        <w:t>The framework demonstrates a systematic approach to handling data processing workflows across different domains and use cases, ensuring scalability, reliability, and maintainability of big data systems. The process flow includes seven key stages: data ingestion from multiple sources, validation and quality assessment, transformation and cleaning operations, core processing and analytics, storage and persistence mechanisms, data serving and visualization capabilities, and continuous monitoring and governance throughout the pipeline.</w:t>
      </w:r>
      <w:r>
        <w:br w:type="textWrapping"/>
      </w:r>
      <w:r>
        <w:t>The evolution of data processing frameworks has been driven by the increasing volume, velocity, and variety of data that organizations need to analyze. Apache Spark emerged as a powerful batch processing framework, with its resilient distributed datasets (RDDs) and DataFrame APIs offering superior performance for large-scale historical data analysis (Ketu et al., 2020). Its in-memory processing capabilities have made it a popular choice for data scientists and engineers working with large datasets where processing time is less critical than throughput and resource efficiency (Zaharia et al., 2012).</w:t>
      </w:r>
    </w:p>
    <w:p w14:paraId="2467004E">
      <w:pPr>
        <w:pStyle w:val="7"/>
        <w:spacing w:line="480" w:lineRule="auto"/>
        <w:ind w:right="160"/>
        <w:rPr>
          <w:rFonts w:eastAsia="宋体"/>
          <w:lang w:eastAsia="zh-CN"/>
        </w:rPr>
      </w:pPr>
      <w:r>
        <w:t>In contrast, Apache Flink was designed with a true streaming architecture that provides lower latency and more sophisticated event time processing capabilities for real-time analytics (van Dongen &amp; Van den Poel, 2020). Flink's ability to handle event time semantics, late data, and exactly-once processing guarantees has made it particularly valuable for applications requiring immediate insights from streaming data (Katsifodimos et al., 2015).</w:t>
      </w:r>
    </w:p>
    <w:p w14:paraId="1E836F21">
      <w:pPr>
        <w:pStyle w:val="7"/>
        <w:spacing w:line="480" w:lineRule="auto"/>
        <w:ind w:right="160"/>
      </w:pPr>
      <w:r>
        <w:t>Despite their respective strengths, the integration of these frameworks in a unified architecture presents significant challenges (Philip Chen &amp; Zhang, 2014). The fundamental differences in execution models—Spark's micro-batch versus Flink's event-driven approach—create complexities in coordinating processing logic and ensuring consistent results (Le Noac’h et al., 2017).  Additionally, variations in data formats and interfaces further complicate the development of applications that require both batch and stream processing capabilities (Stream Processing with Apache Flink, 2019).</w:t>
      </w:r>
    </w:p>
    <w:p w14:paraId="334B00B5">
      <w:pPr>
        <w:pStyle w:val="7"/>
        <w:spacing w:line="480" w:lineRule="auto"/>
        <w:ind w:right="160"/>
      </w:pPr>
      <w:r>
        <w:t>Attempts to address these challenges have led to the development of middle-tier projects such as Apache Beam, which provides an abstract programming model allowing developers to write data processing logic once and run it on multiple execution engines</w:t>
      </w:r>
      <w:r>
        <w:rPr>
          <w:rFonts w:hint="eastAsia" w:eastAsia="宋体"/>
          <w:lang w:eastAsia="zh-CN"/>
        </w:rPr>
        <w:t xml:space="preserve"> (Akidau et al., 2015)</w:t>
      </w:r>
      <w:r>
        <w:t>. However, this abstraction often introduces additional overhead and may limit the performance optimization possibilities of the underlying platforms.</w:t>
      </w:r>
    </w:p>
    <w:p w14:paraId="5F66F0AD">
      <w:pPr>
        <w:pStyle w:val="7"/>
        <w:spacing w:line="480" w:lineRule="auto"/>
        <w:ind w:right="160"/>
      </w:pPr>
      <w:r>
        <w:t>Similarly, modern data lake projects like Apache Hudi and Delta Lake have explored compatibility with multiple processing engines, supporting both Spark and Flink as execution backends (Armbrust et al., 2020). Nevertheless, these</w:t>
      </w:r>
      <w:r>
        <w:rPr>
          <w:rFonts w:hint="eastAsia" w:eastAsia="宋体"/>
          <w:lang w:eastAsia="zh-CN"/>
        </w:rPr>
        <w:t xml:space="preserve"> re</w:t>
      </w:r>
      <w:r>
        <w:rPr>
          <w:rFonts w:eastAsia="宋体"/>
          <w:lang w:eastAsia="zh-CN"/>
        </w:rPr>
        <w:t xml:space="preserve">searchers </w:t>
      </w:r>
      <w:r>
        <w:t>continue to face technical challenges such as semantic inconsistency and state management differences. The current landscape thus reveals a gap for a lightweight, efficient hybrid processing framework that can fully leverage the capabilities of both Spark and Flink.</w:t>
      </w:r>
    </w:p>
    <w:p w14:paraId="0B2BFD49">
      <w:pPr>
        <w:pStyle w:val="7"/>
        <w:spacing w:line="480" w:lineRule="auto"/>
        <w:ind w:right="160"/>
      </w:pPr>
    </w:p>
    <w:p w14:paraId="31A0843B">
      <w:pPr>
        <w:pStyle w:val="3"/>
        <w:numPr>
          <w:ilvl w:val="1"/>
          <w:numId w:val="1"/>
        </w:numPr>
        <w:tabs>
          <w:tab w:val="left" w:pos="598"/>
        </w:tabs>
        <w:spacing w:before="0" w:line="480" w:lineRule="auto"/>
        <w:ind w:left="598" w:hanging="575"/>
      </w:pPr>
      <w:bookmarkStart w:id="3" w:name="_Toc610601432"/>
      <w:r>
        <w:t>Problem</w:t>
      </w:r>
      <w:r>
        <w:rPr>
          <w:spacing w:val="-10"/>
        </w:rPr>
        <w:t xml:space="preserve"> </w:t>
      </w:r>
      <w:r>
        <w:rPr>
          <w:spacing w:val="-2"/>
        </w:rPr>
        <w:t>Statements</w:t>
      </w:r>
      <w:bookmarkEnd w:id="3"/>
    </w:p>
    <w:p w14:paraId="75FD9370">
      <w:pPr>
        <w:tabs>
          <w:tab w:val="left" w:pos="598"/>
        </w:tabs>
        <w:spacing w:line="480" w:lineRule="auto"/>
        <w:ind w:left="29"/>
        <w:jc w:val="both"/>
        <w:rPr>
          <w:sz w:val="24"/>
          <w:szCs w:val="24"/>
        </w:rPr>
      </w:pPr>
      <w:r>
        <w:rPr>
          <w:sz w:val="24"/>
          <w:szCs w:val="24"/>
        </w:rPr>
        <w:t>The increasing complexity of modern data processing workloads requires organizations to leverage both batch and stream processing capabilities, often necessitating the deployment of multiple specialized frameworks such as Apache Spark and Apache Flink (Zaharia et al., 2016). However, the fundamental challenge lies in the lack of lightweight, accessible integration solutions that can intelligently delegate processing tasks between these frameworks while maintaining reasonable performance and minimizing operational complexity.</w:t>
      </w:r>
    </w:p>
    <w:p w14:paraId="1C0E1EE2">
      <w:pPr>
        <w:tabs>
          <w:tab w:val="left" w:pos="598"/>
        </w:tabs>
        <w:spacing w:line="480" w:lineRule="auto"/>
        <w:ind w:left="29"/>
        <w:jc w:val="both"/>
        <w:rPr>
          <w:sz w:val="24"/>
          <w:szCs w:val="24"/>
        </w:rPr>
      </w:pPr>
      <w:r>
        <w:rPr>
          <w:sz w:val="24"/>
          <w:szCs w:val="24"/>
        </w:rPr>
        <w:t>Current integration approaches present a critical trade-off dilemma: existing solutions either prioritize performance through complex custom implementations that require substantial engineering resources, or provide flexibility through abstraction layers that introduce significant performance overhead and operational complexity (Akidau et al., 2015). This creates a specific gap for organizations and research environments that need practical integration solutions balancing performance, flexibility, and simplicity (Grandl et al., 2014).</w:t>
      </w:r>
    </w:p>
    <w:p w14:paraId="64C38CDB">
      <w:pPr>
        <w:tabs>
          <w:tab w:val="left" w:pos="598"/>
        </w:tabs>
        <w:spacing w:line="480" w:lineRule="auto"/>
        <w:ind w:left="29"/>
        <w:jc w:val="both"/>
        <w:rPr>
          <w:sz w:val="24"/>
          <w:szCs w:val="24"/>
        </w:rPr>
      </w:pPr>
      <w:r>
        <w:rPr>
          <w:sz w:val="24"/>
          <w:szCs w:val="24"/>
        </w:rPr>
        <w:t xml:space="preserve">The core problem addressed by this research is the absence of </w:t>
      </w:r>
      <w:ins w:id="5" w:author="Kinjaz-DD" w:date="2025-06-16T18:51:59Z">
        <w:r>
          <w:rPr>
            <w:rFonts w:hint="default"/>
            <w:sz w:val="24"/>
            <w:szCs w:val="24"/>
          </w:rPr>
          <w:t>systematic</w:t>
        </w:r>
      </w:ins>
      <w:del w:id="6" w:author="Kinjaz-DD" w:date="2025-06-16T18:51:59Z">
        <w:r>
          <w:rPr>
            <w:sz w:val="24"/>
            <w:szCs w:val="24"/>
          </w:rPr>
          <w:delText>intelligent</w:delText>
        </w:r>
      </w:del>
      <w:r>
        <w:rPr>
          <w:sz w:val="24"/>
          <w:szCs w:val="24"/>
        </w:rPr>
        <w:t xml:space="preserve"> task delegation mechanisms that can automatically route processing tasks between Spark and Flink based on data characteristics and processing requirements. Most existing approaches rely on static configuration or manual decision-making rather than </w:t>
      </w:r>
      <w:ins w:id="7" w:author="Kinjaz-DD" w:date="2025-06-16T18:54:24Z">
        <w:r>
          <w:rPr>
            <w:rFonts w:hint="default"/>
            <w:sz w:val="24"/>
            <w:szCs w:val="24"/>
          </w:rPr>
          <w:t>effective</w:t>
        </w:r>
      </w:ins>
      <w:del w:id="8" w:author="Kinjaz-DD" w:date="2025-06-16T18:54:24Z">
        <w:r>
          <w:rPr>
            <w:sz w:val="24"/>
            <w:szCs w:val="24"/>
          </w:rPr>
          <w:delText>sophisticated</w:delText>
        </w:r>
      </w:del>
      <w:r>
        <w:rPr>
          <w:sz w:val="24"/>
          <w:szCs w:val="24"/>
        </w:rPr>
        <w:t xml:space="preserve"> rule-based systems that could optimize resource utilization while maintaining simplicity in configuration and operation (Venkataraman et al., 2016).</w:t>
      </w:r>
    </w:p>
    <w:p w14:paraId="3CFF95B6">
      <w:pPr>
        <w:tabs>
          <w:tab w:val="left" w:pos="598"/>
        </w:tabs>
        <w:spacing w:line="480" w:lineRule="auto"/>
        <w:ind w:left="29"/>
        <w:jc w:val="both"/>
        <w:rPr>
          <w:sz w:val="24"/>
          <w:szCs w:val="24"/>
        </w:rPr>
      </w:pPr>
      <w:r>
        <w:rPr>
          <w:sz w:val="24"/>
          <w:szCs w:val="24"/>
        </w:rPr>
        <w:t>Furthermore, there is a specific need for unified approaches to multi-structured data processing within hybrid frameworks (Chen &amp; Zhang, 2014). The increasing diversity of data types in modern applications—ranging from structured transactional data to semi-structured JSON documents and unstructured streaming data—requires integrated solutions that can handle various data formats and processing patterns within a single framework, yet current literature reveals limited research addressing this comprehensive requirement.</w:t>
      </w:r>
    </w:p>
    <w:p w14:paraId="341F2D07">
      <w:pPr>
        <w:tabs>
          <w:tab w:val="left" w:pos="598"/>
        </w:tabs>
        <w:spacing w:line="480" w:lineRule="auto"/>
        <w:ind w:left="29"/>
        <w:jc w:val="both"/>
        <w:rPr>
          <w:sz w:val="24"/>
          <w:szCs w:val="24"/>
        </w:rPr>
      </w:pPr>
      <w:r>
        <w:rPr>
          <w:sz w:val="24"/>
          <w:szCs w:val="24"/>
        </w:rPr>
        <w:t xml:space="preserve">This research specifically targets the development of a lightweight hybrid data processing framework that integrates Apache Spark and Apache Flink through </w:t>
      </w:r>
      <w:ins w:id="9" w:author="Kinjaz-DD" w:date="2025-06-16T18:54:53Z">
        <w:r>
          <w:rPr>
            <w:rFonts w:hint="default"/>
            <w:sz w:val="24"/>
            <w:szCs w:val="24"/>
          </w:rPr>
          <w:t>systematic</w:t>
        </w:r>
      </w:ins>
      <w:del w:id="10" w:author="Kinjaz-DD" w:date="2025-06-16T18:54:53Z">
        <w:r>
          <w:rPr>
            <w:sz w:val="24"/>
            <w:szCs w:val="24"/>
          </w:rPr>
          <w:delText>intelligent</w:delText>
        </w:r>
      </w:del>
      <w:r>
        <w:rPr>
          <w:sz w:val="24"/>
          <w:szCs w:val="24"/>
        </w:rPr>
        <w:t xml:space="preserve"> rule-based task delegation, with particular focus on multi-structured data processing capabilities, addressing the identified gap between high-performance complex solutions and flexible but overhead-heavy abstraction approaches.</w:t>
      </w:r>
    </w:p>
    <w:p w14:paraId="2B0F2B14">
      <w:pPr>
        <w:pStyle w:val="3"/>
        <w:tabs>
          <w:tab w:val="left" w:pos="598"/>
        </w:tabs>
        <w:spacing w:before="0" w:line="480" w:lineRule="auto"/>
        <w:ind w:left="0" w:firstLine="0"/>
        <w:rPr>
          <w:b w:val="0"/>
          <w:bCs w:val="0"/>
          <w:sz w:val="24"/>
          <w:szCs w:val="24"/>
        </w:rPr>
      </w:pPr>
    </w:p>
    <w:p w14:paraId="7FF46751">
      <w:pPr>
        <w:pStyle w:val="3"/>
        <w:numPr>
          <w:ilvl w:val="1"/>
          <w:numId w:val="1"/>
        </w:numPr>
        <w:tabs>
          <w:tab w:val="left" w:pos="599"/>
        </w:tabs>
        <w:spacing w:before="0" w:line="480" w:lineRule="auto"/>
        <w:jc w:val="both"/>
      </w:pPr>
      <w:bookmarkStart w:id="4" w:name="_Toc1701402258"/>
      <w:r>
        <w:t>Research</w:t>
      </w:r>
      <w:r>
        <w:rPr>
          <w:spacing w:val="-18"/>
        </w:rPr>
        <w:t xml:space="preserve"> </w:t>
      </w:r>
      <w:r>
        <w:t>Aims</w:t>
      </w:r>
      <w:r>
        <w:rPr>
          <w:spacing w:val="-11"/>
        </w:rPr>
        <w:t xml:space="preserve"> </w:t>
      </w:r>
      <w:r>
        <w:t>and</w:t>
      </w:r>
      <w:r>
        <w:rPr>
          <w:spacing w:val="-8"/>
        </w:rPr>
        <w:t xml:space="preserve"> </w:t>
      </w:r>
      <w:r>
        <w:rPr>
          <w:spacing w:val="-2"/>
        </w:rPr>
        <w:t>Objectives</w:t>
      </w:r>
      <w:bookmarkEnd w:id="4"/>
    </w:p>
    <w:p w14:paraId="5E2C9273">
      <w:pPr>
        <w:pStyle w:val="7"/>
        <w:spacing w:line="480" w:lineRule="auto"/>
        <w:ind w:right="163"/>
        <w:rPr>
          <w:spacing w:val="-4"/>
        </w:rPr>
      </w:pPr>
      <w:r>
        <w:rPr>
          <w:spacing w:val="-4"/>
        </w:rPr>
        <w:t>The overarching aim of this research is to design and implement a lightweight hybrid data processing framework that utilizes Apache Spark for batch tasks and Apache Flink for stream tasks, with a rule-based configuration for task delegation, and common tools (e.g., Kafka, HDFS) for data exchange, to support multi-structured data processing in a functional and manageable way. To achieve this aim, the following objectives have been formulated:</w:t>
      </w:r>
    </w:p>
    <w:p w14:paraId="6EFB21B6">
      <w:pPr>
        <w:pStyle w:val="7"/>
        <w:spacing w:line="480" w:lineRule="auto"/>
        <w:ind w:left="0" w:right="163"/>
        <w:rPr>
          <w:spacing w:val="-4"/>
        </w:rPr>
      </w:pPr>
      <w:r>
        <w:rPr>
          <w:spacing w:val="-4"/>
        </w:rPr>
        <w:t>Objective</w:t>
      </w:r>
      <w:r>
        <w:rPr>
          <w:rFonts w:hint="eastAsia" w:eastAsia="宋体"/>
          <w:spacing w:val="-4"/>
          <w:lang w:eastAsia="zh-CN"/>
        </w:rPr>
        <w:t xml:space="preserve"> </w:t>
      </w:r>
      <w:r>
        <w:rPr>
          <w:spacing w:val="-4"/>
        </w:rPr>
        <w:t>1: To design a lightweight architecture that effectively integrates Apache Spark and Apache Flink, enabling seamless execution of batch and stream processing tasks with minimal configuration overhead.</w:t>
      </w:r>
    </w:p>
    <w:p w14:paraId="33493E73">
      <w:pPr>
        <w:pStyle w:val="7"/>
        <w:spacing w:line="480" w:lineRule="auto"/>
        <w:ind w:right="163"/>
        <w:rPr>
          <w:spacing w:val="-4"/>
        </w:rPr>
      </w:pPr>
      <w:r>
        <w:rPr>
          <w:spacing w:val="-4"/>
        </w:rPr>
        <w:t>Objective</w:t>
      </w:r>
      <w:r>
        <w:rPr>
          <w:rFonts w:hint="eastAsia" w:eastAsia="宋体"/>
          <w:spacing w:val="-4"/>
          <w:lang w:eastAsia="zh-CN"/>
        </w:rPr>
        <w:t xml:space="preserve"> </w:t>
      </w:r>
      <w:r>
        <w:rPr>
          <w:spacing w:val="-4"/>
        </w:rPr>
        <w:t xml:space="preserve">2: To develop a rule-based configuration system that </w:t>
      </w:r>
      <w:ins w:id="11" w:author="Kinjaz-DD" w:date="2025-06-16T18:51:36Z">
        <w:r>
          <w:rPr>
            <w:rFonts w:hint="default"/>
            <w:spacing w:val="-4"/>
          </w:rPr>
          <w:t>configures task</w:t>
        </w:r>
      </w:ins>
      <w:del w:id="12" w:author="Kinjaz-DD" w:date="2025-06-16T18:51:36Z">
        <w:commentRangeStart w:id="1"/>
        <w:r>
          <w:rPr>
            <w:spacing w:val="-4"/>
          </w:rPr>
          <w:delText>intelligently</w:delText>
        </w:r>
        <w:commentRangeEnd w:id="1"/>
      </w:del>
      <w:del w:id="13" w:author="Kinjaz-DD" w:date="2025-06-16T18:51:36Z">
        <w:r>
          <w:rPr>
            <w:rStyle w:val="8"/>
          </w:rPr>
          <w:commentReference w:id="1"/>
        </w:r>
      </w:del>
      <w:r>
        <w:rPr>
          <w:spacing w:val="-4"/>
        </w:rPr>
        <w:t xml:space="preserve"> delegates processing tasks between Spark and Flink based on data characteristics, processing requirements, and system conditions.</w:t>
      </w:r>
    </w:p>
    <w:p w14:paraId="1BED9B05">
      <w:pPr>
        <w:pStyle w:val="7"/>
        <w:spacing w:line="480" w:lineRule="auto"/>
        <w:ind w:right="163"/>
        <w:rPr>
          <w:spacing w:val="-4"/>
        </w:rPr>
      </w:pPr>
      <w:r>
        <w:rPr>
          <w:spacing w:val="-4"/>
        </w:rPr>
        <w:t>Objective</w:t>
      </w:r>
      <w:r>
        <w:rPr>
          <w:rFonts w:hint="eastAsia" w:eastAsia="宋体"/>
          <w:spacing w:val="-4"/>
          <w:lang w:eastAsia="zh-CN"/>
        </w:rPr>
        <w:t xml:space="preserve"> </w:t>
      </w:r>
      <w:r>
        <w:rPr>
          <w:spacing w:val="-4"/>
        </w:rPr>
        <w:t>3: To evaluate the dev</w:t>
      </w:r>
      <w:r>
        <w:rPr>
          <w:rFonts w:hint="eastAsia" w:eastAsia="宋体"/>
          <w:spacing w:val="-4"/>
          <w:lang w:eastAsia="zh-CN"/>
        </w:rPr>
        <w:t>e</w:t>
      </w:r>
      <w:r>
        <w:rPr>
          <w:spacing w:val="-4"/>
        </w:rPr>
        <w:t>loped prototype of the hybrid framework that demonstrates its effectiveness in processing multi-structured data (structured, semi-structured, and unstructured) across both batch and real-time contexts.</w:t>
      </w:r>
    </w:p>
    <w:p w14:paraId="0560CF1C">
      <w:pPr>
        <w:pStyle w:val="7"/>
        <w:spacing w:line="480" w:lineRule="auto"/>
        <w:ind w:right="163"/>
      </w:pPr>
    </w:p>
    <w:p w14:paraId="6DF612CD">
      <w:pPr>
        <w:pStyle w:val="3"/>
        <w:numPr>
          <w:ilvl w:val="1"/>
          <w:numId w:val="1"/>
        </w:numPr>
        <w:tabs>
          <w:tab w:val="left" w:pos="599"/>
        </w:tabs>
        <w:spacing w:before="0" w:line="480" w:lineRule="auto"/>
        <w:jc w:val="both"/>
      </w:pPr>
      <w:bookmarkStart w:id="5" w:name="_Toc1722990401"/>
      <w:r>
        <w:t>Research</w:t>
      </w:r>
      <w:r>
        <w:rPr>
          <w:spacing w:val="-10"/>
        </w:rPr>
        <w:t xml:space="preserve"> </w:t>
      </w:r>
      <w:r>
        <w:rPr>
          <w:spacing w:val="-2"/>
        </w:rPr>
        <w:t>Questions</w:t>
      </w:r>
      <w:bookmarkEnd w:id="5"/>
    </w:p>
    <w:p w14:paraId="143C3411">
      <w:pPr>
        <w:pStyle w:val="7"/>
        <w:spacing w:line="480" w:lineRule="auto"/>
        <w:ind w:right="165"/>
        <w:rPr>
          <w:spacing w:val="-2"/>
        </w:rPr>
      </w:pPr>
      <w:r>
        <w:rPr>
          <w:spacing w:val="-2"/>
        </w:rPr>
        <w:t>To guide the research process and achieve the stated objectives, the following research questions have been formulated:</w:t>
      </w:r>
    </w:p>
    <w:p w14:paraId="64A631BC">
      <w:pPr>
        <w:pStyle w:val="7"/>
        <w:spacing w:line="480" w:lineRule="auto"/>
        <w:ind w:right="165"/>
        <w:rPr>
          <w:spacing w:val="-2"/>
        </w:rPr>
      </w:pPr>
    </w:p>
    <w:p w14:paraId="56CEF707">
      <w:pPr>
        <w:pStyle w:val="18"/>
        <w:numPr>
          <w:ilvl w:val="0"/>
          <w:numId w:val="2"/>
        </w:numPr>
        <w:tabs>
          <w:tab w:val="left" w:pos="383"/>
        </w:tabs>
        <w:spacing w:before="0" w:line="480" w:lineRule="auto"/>
        <w:ind w:right="164"/>
        <w:rPr>
          <w:sz w:val="24"/>
        </w:rPr>
      </w:pPr>
      <w:r>
        <w:rPr>
          <w:sz w:val="24"/>
        </w:rPr>
        <w:t>What are the key architectural considerations for creating a lightweight integration between Apache Spark and Apache Flink that minimizes overhead while preserving the core strengths of each framework? (Addresses Objective 1)</w:t>
      </w:r>
    </w:p>
    <w:p w14:paraId="5CE79970">
      <w:pPr>
        <w:pStyle w:val="18"/>
        <w:numPr>
          <w:ilvl w:val="0"/>
          <w:numId w:val="2"/>
        </w:numPr>
        <w:tabs>
          <w:tab w:val="left" w:pos="383"/>
        </w:tabs>
        <w:spacing w:before="0" w:line="480" w:lineRule="auto"/>
        <w:ind w:right="164"/>
        <w:rPr>
          <w:sz w:val="24"/>
        </w:rPr>
      </w:pPr>
      <w:r>
        <w:rPr>
          <w:sz w:val="24"/>
        </w:rPr>
        <w:t>How can a rule-based configuration system be designed to effectively delegate processing tasks between Spark and Flink based on data characteristics, processing requirements, and system conditions? (Addresses Objective 2)</w:t>
      </w:r>
    </w:p>
    <w:p w14:paraId="3BF64BFC">
      <w:pPr>
        <w:pStyle w:val="18"/>
        <w:numPr>
          <w:ilvl w:val="0"/>
          <w:numId w:val="2"/>
        </w:numPr>
        <w:tabs>
          <w:tab w:val="left" w:pos="383"/>
        </w:tabs>
        <w:spacing w:before="0" w:line="480" w:lineRule="auto"/>
        <w:ind w:right="164"/>
        <w:rPr>
          <w:sz w:val="24"/>
        </w:rPr>
      </w:pPr>
      <w:r>
        <w:rPr>
          <w:sz w:val="24"/>
        </w:rPr>
        <w:t>What common data exchange mechanisms and formats are most effective for facilitating seamless data flow between batch and stream processing components within a hybrid framework? (Addresses Objectives 1 and 3)</w:t>
      </w:r>
    </w:p>
    <w:p w14:paraId="72CDC468">
      <w:pPr>
        <w:pStyle w:val="18"/>
        <w:numPr>
          <w:ilvl w:val="0"/>
          <w:numId w:val="2"/>
        </w:numPr>
        <w:tabs>
          <w:tab w:val="left" w:pos="383"/>
        </w:tabs>
        <w:spacing w:before="0" w:line="480" w:lineRule="auto"/>
        <w:ind w:right="164"/>
        <w:rPr>
          <w:sz w:val="24"/>
        </w:rPr>
      </w:pPr>
      <w:r>
        <w:rPr>
          <w:sz w:val="24"/>
        </w:rPr>
        <w:t>How can the proposed hybrid framework be implemented to effectively process multi-structured data across both batch and real-time contexts? (Addresses Objective 3)</w:t>
      </w:r>
    </w:p>
    <w:p w14:paraId="5AF4BD05">
      <w:pPr>
        <w:pStyle w:val="18"/>
        <w:numPr>
          <w:ilvl w:val="0"/>
          <w:numId w:val="2"/>
        </w:numPr>
        <w:tabs>
          <w:tab w:val="left" w:pos="383"/>
        </w:tabs>
        <w:spacing w:before="0" w:line="480" w:lineRule="auto"/>
        <w:ind w:right="164"/>
        <w:rPr>
          <w:sz w:val="24"/>
        </w:rPr>
      </w:pPr>
      <w:r>
        <w:rPr>
          <w:sz w:val="24"/>
        </w:rPr>
        <w:t>To what extent does the proposed hybrid framework improve processing efficiency, reduce configuration complexity, and enhance developer productivity compared to existing integration approaches? (Addresses Objective 3)</w:t>
      </w:r>
    </w:p>
    <w:p w14:paraId="7A0450BD">
      <w:pPr>
        <w:pStyle w:val="3"/>
        <w:numPr>
          <w:ilvl w:val="1"/>
          <w:numId w:val="1"/>
        </w:numPr>
        <w:tabs>
          <w:tab w:val="left" w:pos="598"/>
        </w:tabs>
        <w:spacing w:before="0" w:line="480" w:lineRule="auto"/>
        <w:ind w:left="598" w:hanging="575"/>
      </w:pPr>
      <w:bookmarkStart w:id="6" w:name="_Toc1630173459"/>
      <w:r>
        <w:t>Research</w:t>
      </w:r>
      <w:r>
        <w:rPr>
          <w:spacing w:val="-10"/>
        </w:rPr>
        <w:t xml:space="preserve"> </w:t>
      </w:r>
      <w:r>
        <w:rPr>
          <w:spacing w:val="-4"/>
        </w:rPr>
        <w:t>Scope</w:t>
      </w:r>
      <w:bookmarkEnd w:id="6"/>
    </w:p>
    <w:p w14:paraId="129A6065">
      <w:pPr>
        <w:pStyle w:val="7"/>
        <w:spacing w:line="480" w:lineRule="auto"/>
        <w:ind w:left="0" w:right="167"/>
      </w:pPr>
      <w:r>
        <w:t>This research focuses on the design, implementation, and evaluation of a lightweight hybrid data processing framework that integrates Apache Spark and Apache Flink. The scope encompasses the following key areas:</w:t>
      </w:r>
    </w:p>
    <w:p w14:paraId="4770AE60">
      <w:pPr>
        <w:pStyle w:val="7"/>
        <w:spacing w:line="480" w:lineRule="auto"/>
        <w:ind w:left="0" w:right="167"/>
      </w:pPr>
    </w:p>
    <w:p w14:paraId="48DE6EBE">
      <w:pPr>
        <w:pStyle w:val="18"/>
        <w:numPr>
          <w:ilvl w:val="0"/>
          <w:numId w:val="3"/>
        </w:numPr>
        <w:tabs>
          <w:tab w:val="left" w:pos="383"/>
        </w:tabs>
        <w:spacing w:before="0" w:line="480" w:lineRule="auto"/>
        <w:ind w:right="164"/>
        <w:rPr>
          <w:sz w:val="24"/>
        </w:rPr>
      </w:pPr>
      <w:r>
        <w:rPr>
          <w:sz w:val="24"/>
        </w:rPr>
        <w:t>Framework Architecture: The research will develop a comprehensive architecture for integrating Spark and Flink within a unified processing framework, with emphasis on minimizing configuration complexity and resource requirements.</w:t>
      </w:r>
    </w:p>
    <w:p w14:paraId="184B4F02">
      <w:pPr>
        <w:pStyle w:val="18"/>
        <w:numPr>
          <w:ilvl w:val="0"/>
          <w:numId w:val="3"/>
        </w:numPr>
        <w:tabs>
          <w:tab w:val="left" w:pos="383"/>
        </w:tabs>
        <w:spacing w:before="0" w:line="480" w:lineRule="auto"/>
        <w:ind w:right="164"/>
        <w:rPr>
          <w:sz w:val="24"/>
        </w:rPr>
      </w:pPr>
      <w:r>
        <w:rPr>
          <w:sz w:val="24"/>
        </w:rPr>
        <w:t>Rule-based Task Delegation: The study will include the development of a rule-based system for delegating tasks between Spark and Flink based on factors such as data velocity, processing semantics, and resource availability.</w:t>
      </w:r>
    </w:p>
    <w:p w14:paraId="1C22CD5B">
      <w:pPr>
        <w:pStyle w:val="18"/>
        <w:numPr>
          <w:ilvl w:val="0"/>
          <w:numId w:val="3"/>
        </w:numPr>
        <w:tabs>
          <w:tab w:val="left" w:pos="383"/>
        </w:tabs>
        <w:spacing w:before="0" w:line="480" w:lineRule="auto"/>
        <w:ind w:right="164"/>
        <w:rPr>
          <w:sz w:val="24"/>
        </w:rPr>
      </w:pPr>
      <w:r>
        <w:rPr>
          <w:sz w:val="24"/>
        </w:rPr>
        <w:t>Data Exchange Mechanisms: The research will investigate and implement efficient mechanisms for data exchange between batch and stream processing components, utilizing common tools such as Apache Kafka and HDFS.</w:t>
      </w:r>
    </w:p>
    <w:p w14:paraId="7E2CD66D">
      <w:pPr>
        <w:pStyle w:val="18"/>
        <w:numPr>
          <w:ilvl w:val="0"/>
          <w:numId w:val="3"/>
        </w:numPr>
        <w:tabs>
          <w:tab w:val="left" w:pos="383"/>
        </w:tabs>
        <w:spacing w:before="0" w:line="480" w:lineRule="auto"/>
        <w:ind w:right="164"/>
        <w:rPr>
          <w:sz w:val="24"/>
        </w:rPr>
      </w:pPr>
      <w:r>
        <w:rPr>
          <w:sz w:val="24"/>
        </w:rPr>
        <w:t>Multi-structured Data Processing: The framework will be designed to handle structured, semi-structured, and unstructured data across both batch and streaming contexts.</w:t>
      </w:r>
    </w:p>
    <w:p w14:paraId="192B008C">
      <w:pPr>
        <w:pStyle w:val="18"/>
        <w:numPr>
          <w:ilvl w:val="0"/>
          <w:numId w:val="3"/>
        </w:numPr>
        <w:tabs>
          <w:tab w:val="left" w:pos="383"/>
        </w:tabs>
        <w:spacing w:before="0" w:line="480" w:lineRule="auto"/>
        <w:ind w:right="164"/>
      </w:pPr>
      <w:r>
        <w:rPr>
          <w:sz w:val="24"/>
        </w:rPr>
        <w:t>Performance Evaluation: The research will include a comprehensive evaluation of the framework's performance, comparing it with existing integration approaches in terms of processing efficiency, resource utilization, and configuration complexity.</w:t>
      </w:r>
    </w:p>
    <w:p w14:paraId="21C0B289">
      <w:pPr>
        <w:pStyle w:val="7"/>
        <w:spacing w:line="480" w:lineRule="auto"/>
        <w:ind w:left="0" w:right="167"/>
      </w:pPr>
      <w:r>
        <w:t>The research does not encompass the development of new processing algorithms or the modification of the internal mechanics of Spark or Flink. Instead, it focuses on creating an integration layer that leverages the existing capabilities of these frameworks in a complementary manner.</w:t>
      </w:r>
    </w:p>
    <w:p w14:paraId="788DE3AB">
      <w:pPr>
        <w:pStyle w:val="3"/>
        <w:numPr>
          <w:ilvl w:val="1"/>
          <w:numId w:val="1"/>
        </w:numPr>
        <w:tabs>
          <w:tab w:val="left" w:pos="599"/>
        </w:tabs>
        <w:spacing w:before="0" w:line="480" w:lineRule="auto"/>
        <w:jc w:val="both"/>
      </w:pPr>
      <w:bookmarkStart w:id="7" w:name="_Toc728956987"/>
      <w:r>
        <w:t>Research</w:t>
      </w:r>
      <w:r>
        <w:rPr>
          <w:spacing w:val="-10"/>
        </w:rPr>
        <w:t xml:space="preserve"> </w:t>
      </w:r>
      <w:r>
        <w:rPr>
          <w:spacing w:val="-2"/>
        </w:rPr>
        <w:t>Significance</w:t>
      </w:r>
      <w:bookmarkEnd w:id="7"/>
    </w:p>
    <w:p w14:paraId="76641645">
      <w:pPr>
        <w:pStyle w:val="7"/>
        <w:spacing w:line="480" w:lineRule="auto"/>
        <w:ind w:right="162"/>
      </w:pPr>
      <w:r>
        <w:t>The significance of this research lies in its potential to address a critical gap in the current data processing ecosystem by providing a lightweight, accessible solution for integrating batch and stream processing capabilities. The potential contributions include:</w:t>
      </w:r>
    </w:p>
    <w:p w14:paraId="78B75EB5">
      <w:pPr>
        <w:pStyle w:val="7"/>
        <w:spacing w:line="480" w:lineRule="auto"/>
        <w:ind w:right="162"/>
      </w:pPr>
    </w:p>
    <w:p w14:paraId="2DB93985">
      <w:pPr>
        <w:pStyle w:val="18"/>
        <w:numPr>
          <w:ilvl w:val="0"/>
          <w:numId w:val="4"/>
        </w:numPr>
        <w:tabs>
          <w:tab w:val="left" w:pos="383"/>
        </w:tabs>
        <w:spacing w:before="0" w:line="480" w:lineRule="auto"/>
        <w:ind w:right="164"/>
        <w:rPr>
          <w:sz w:val="24"/>
        </w:rPr>
      </w:pPr>
      <w:r>
        <w:rPr>
          <w:sz w:val="24"/>
        </w:rPr>
        <w:t>Enhanced Accessibility: By developing a lightweight framework with reduced configuration complexity, this research will make hybrid batch-stream processing more accessible to organizations and researchers without extensive distributed systems expertise or resources.</w:t>
      </w:r>
    </w:p>
    <w:p w14:paraId="35E06F38">
      <w:pPr>
        <w:pStyle w:val="18"/>
        <w:numPr>
          <w:ilvl w:val="0"/>
          <w:numId w:val="4"/>
        </w:numPr>
        <w:tabs>
          <w:tab w:val="left" w:pos="383"/>
        </w:tabs>
        <w:spacing w:before="0" w:line="480" w:lineRule="auto"/>
        <w:ind w:right="164"/>
        <w:rPr>
          <w:sz w:val="24"/>
        </w:rPr>
      </w:pPr>
      <w:r>
        <w:rPr>
          <w:sz w:val="24"/>
        </w:rPr>
        <w:t>Improved Resource Efficiency: The proposed framework's rule-based task delegation approach will enable more efficient resource utilization by directing processing tasks to the most appropriate engine based on their characteristics.</w:t>
      </w:r>
    </w:p>
    <w:p w14:paraId="7E179141">
      <w:pPr>
        <w:pStyle w:val="18"/>
        <w:numPr>
          <w:ilvl w:val="0"/>
          <w:numId w:val="4"/>
        </w:numPr>
        <w:tabs>
          <w:tab w:val="left" w:pos="383"/>
        </w:tabs>
        <w:spacing w:before="0" w:line="480" w:lineRule="auto"/>
        <w:ind w:right="164"/>
        <w:rPr>
          <w:sz w:val="24"/>
        </w:rPr>
      </w:pPr>
      <w:r>
        <w:rPr>
          <w:sz w:val="24"/>
        </w:rPr>
        <w:t>Multi-structured Data Handling: The framework's ability to process structured, semi-structured, and unstructured data across both batch and streaming contexts will address the growing need for unified analytics across diverse data types.</w:t>
      </w:r>
    </w:p>
    <w:p w14:paraId="692C699D">
      <w:pPr>
        <w:pStyle w:val="18"/>
        <w:numPr>
          <w:ilvl w:val="0"/>
          <w:numId w:val="4"/>
        </w:numPr>
        <w:tabs>
          <w:tab w:val="left" w:pos="383"/>
        </w:tabs>
        <w:spacing w:before="0" w:line="480" w:lineRule="auto"/>
        <w:ind w:right="164"/>
      </w:pPr>
      <w:r>
        <w:rPr>
          <w:sz w:val="24"/>
        </w:rPr>
        <w:t>Practical Implementation Model: The research will provide a practical implementation model for integrating Spark and Flink that balances performance, flexibility, and simplicity—offering an alternative to the often complex and resource-intensive integration approaches currently available.</w:t>
      </w:r>
    </w:p>
    <w:p w14:paraId="67DCA7BD">
      <w:pPr>
        <w:pStyle w:val="7"/>
        <w:spacing w:line="480" w:lineRule="auto"/>
        <w:ind w:right="162"/>
      </w:pPr>
      <w:r>
        <w:t>The outcomes of this research will be valuable to data engineers, system architects, and researchers working with big data processing systems, particularly those seeking pragmatic solutions for combining batch and stream processing capabilities.</w:t>
      </w:r>
    </w:p>
    <w:p w14:paraId="171BF998">
      <w:pPr>
        <w:pStyle w:val="3"/>
        <w:numPr>
          <w:ilvl w:val="1"/>
          <w:numId w:val="1"/>
        </w:numPr>
        <w:tabs>
          <w:tab w:val="left" w:pos="599"/>
        </w:tabs>
        <w:spacing w:before="0" w:line="480" w:lineRule="auto"/>
        <w:jc w:val="both"/>
      </w:pPr>
      <w:bookmarkStart w:id="8" w:name="_Toc185874374"/>
      <w:r>
        <w:t>Research</w:t>
      </w:r>
      <w:r>
        <w:rPr>
          <w:spacing w:val="-10"/>
        </w:rPr>
        <w:t xml:space="preserve"> </w:t>
      </w:r>
      <w:r>
        <w:rPr>
          <w:spacing w:val="-2"/>
        </w:rPr>
        <w:t>Methodology</w:t>
      </w:r>
      <w:bookmarkEnd w:id="8"/>
    </w:p>
    <w:p w14:paraId="27430055">
      <w:pPr>
        <w:pStyle w:val="7"/>
        <w:spacing w:line="480" w:lineRule="auto"/>
        <w:ind w:right="166"/>
      </w:pPr>
      <w:r>
        <w:t xml:space="preserve">In this research, there will be </w:t>
      </w:r>
      <w:r>
        <w:rPr>
          <w:rFonts w:hint="eastAsia" w:eastAsia="宋体"/>
          <w:lang w:eastAsia="zh-CN"/>
        </w:rPr>
        <w:t>three</w:t>
      </w:r>
      <w:r>
        <w:t xml:space="preserve"> main phases conducted to fulfil the proposed research objectives as shown in Table 1.</w:t>
      </w:r>
    </w:p>
    <w:p w14:paraId="507074A0">
      <w:pPr>
        <w:spacing w:before="160"/>
        <w:ind w:left="1196" w:right="1339"/>
        <w:jc w:val="center"/>
        <w:rPr>
          <w:i/>
          <w:sz w:val="24"/>
        </w:rPr>
      </w:pPr>
      <w:r>
        <w:rPr>
          <w:i/>
          <w:sz w:val="24"/>
        </w:rPr>
        <w:t>Table</w:t>
      </w:r>
      <w:r>
        <w:rPr>
          <w:i/>
          <w:spacing w:val="-9"/>
          <w:sz w:val="24"/>
        </w:rPr>
        <w:t xml:space="preserve"> </w:t>
      </w:r>
      <w:r>
        <w:rPr>
          <w:i/>
          <w:sz w:val="24"/>
        </w:rPr>
        <w:t>1:</w:t>
      </w:r>
      <w:r>
        <w:rPr>
          <w:i/>
          <w:spacing w:val="-7"/>
          <w:sz w:val="24"/>
        </w:rPr>
        <w:t xml:space="preserve"> </w:t>
      </w:r>
      <w:r>
        <w:rPr>
          <w:i/>
          <w:sz w:val="24"/>
        </w:rPr>
        <w:t>Mapping</w:t>
      </w:r>
      <w:r>
        <w:rPr>
          <w:i/>
          <w:spacing w:val="-6"/>
          <w:sz w:val="24"/>
        </w:rPr>
        <w:t xml:space="preserve"> </w:t>
      </w:r>
      <w:r>
        <w:rPr>
          <w:i/>
          <w:sz w:val="24"/>
        </w:rPr>
        <w:t>of</w:t>
      </w:r>
      <w:r>
        <w:rPr>
          <w:i/>
          <w:spacing w:val="-6"/>
          <w:sz w:val="24"/>
        </w:rPr>
        <w:t xml:space="preserve"> </w:t>
      </w:r>
      <w:r>
        <w:rPr>
          <w:i/>
          <w:sz w:val="24"/>
        </w:rPr>
        <w:t>research</w:t>
      </w:r>
      <w:r>
        <w:rPr>
          <w:i/>
          <w:spacing w:val="-6"/>
          <w:sz w:val="24"/>
        </w:rPr>
        <w:t xml:space="preserve"> </w:t>
      </w:r>
      <w:r>
        <w:rPr>
          <w:i/>
          <w:sz w:val="24"/>
        </w:rPr>
        <w:t>objectives,</w:t>
      </w:r>
      <w:r>
        <w:rPr>
          <w:i/>
          <w:spacing w:val="-6"/>
          <w:sz w:val="24"/>
        </w:rPr>
        <w:t xml:space="preserve"> </w:t>
      </w:r>
      <w:r>
        <w:rPr>
          <w:i/>
          <w:sz w:val="24"/>
        </w:rPr>
        <w:t>methodology</w:t>
      </w:r>
      <w:r>
        <w:rPr>
          <w:i/>
          <w:spacing w:val="-6"/>
          <w:sz w:val="24"/>
        </w:rPr>
        <w:t xml:space="preserve"> </w:t>
      </w:r>
      <w:r>
        <w:rPr>
          <w:i/>
          <w:sz w:val="24"/>
        </w:rPr>
        <w:t>and</w:t>
      </w:r>
      <w:r>
        <w:rPr>
          <w:i/>
          <w:spacing w:val="-5"/>
          <w:sz w:val="24"/>
        </w:rPr>
        <w:t xml:space="preserve"> </w:t>
      </w:r>
      <w:r>
        <w:rPr>
          <w:i/>
          <w:spacing w:val="-2"/>
          <w:sz w:val="24"/>
        </w:rPr>
        <w:t>outcome</w:t>
      </w:r>
    </w:p>
    <w:p w14:paraId="0536FD5D">
      <w:pPr>
        <w:pStyle w:val="7"/>
        <w:spacing w:before="11"/>
        <w:ind w:left="0"/>
        <w:jc w:val="left"/>
        <w:rPr>
          <w:i/>
          <w:sz w:val="15"/>
        </w:rPr>
      </w:pPr>
    </w:p>
    <w:tbl>
      <w:tblPr>
        <w:tblStyle w:val="6"/>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0"/>
        <w:gridCol w:w="1927"/>
        <w:gridCol w:w="1927"/>
        <w:gridCol w:w="2351"/>
        <w:gridCol w:w="1802"/>
      </w:tblGrid>
      <w:tr w14:paraId="1CD2FAA4">
        <w:trPr>
          <w:trHeight w:val="621" w:hRule="atLeast"/>
        </w:trPr>
        <w:tc>
          <w:tcPr>
            <w:tcW w:w="1130" w:type="dxa"/>
            <w:shd w:val="clear" w:color="auto" w:fill="D0CECE"/>
          </w:tcPr>
          <w:p w14:paraId="29A28718">
            <w:pPr>
              <w:pStyle w:val="19"/>
              <w:rPr>
                <w:b/>
                <w:sz w:val="24"/>
              </w:rPr>
            </w:pPr>
            <w:r>
              <w:rPr>
                <w:b/>
                <w:spacing w:val="-2"/>
                <w:sz w:val="24"/>
              </w:rPr>
              <w:t>Phrase</w:t>
            </w:r>
          </w:p>
        </w:tc>
        <w:tc>
          <w:tcPr>
            <w:tcW w:w="1927" w:type="dxa"/>
            <w:shd w:val="clear" w:color="auto" w:fill="D0CECE"/>
          </w:tcPr>
          <w:p w14:paraId="5B2560EF">
            <w:pPr>
              <w:pStyle w:val="19"/>
              <w:rPr>
                <w:b/>
                <w:sz w:val="24"/>
              </w:rPr>
            </w:pPr>
            <w:r>
              <w:rPr>
                <w:b/>
                <w:spacing w:val="-2"/>
                <w:sz w:val="24"/>
              </w:rPr>
              <w:t>Research Questions</w:t>
            </w:r>
          </w:p>
        </w:tc>
        <w:tc>
          <w:tcPr>
            <w:tcW w:w="1927" w:type="dxa"/>
            <w:shd w:val="clear" w:color="auto" w:fill="D0CECE"/>
          </w:tcPr>
          <w:p w14:paraId="44049A06">
            <w:pPr>
              <w:pStyle w:val="19"/>
              <w:rPr>
                <w:b/>
                <w:sz w:val="24"/>
              </w:rPr>
            </w:pPr>
            <w:r>
              <w:rPr>
                <w:b/>
                <w:sz w:val="24"/>
              </w:rPr>
              <w:t>Research</w:t>
            </w:r>
            <w:r>
              <w:rPr>
                <w:b/>
                <w:spacing w:val="-3"/>
                <w:sz w:val="24"/>
              </w:rPr>
              <w:t xml:space="preserve"> </w:t>
            </w:r>
            <w:r>
              <w:rPr>
                <w:b/>
                <w:spacing w:val="-2"/>
                <w:sz w:val="24"/>
              </w:rPr>
              <w:t>Objective</w:t>
            </w:r>
          </w:p>
        </w:tc>
        <w:tc>
          <w:tcPr>
            <w:tcW w:w="2351" w:type="dxa"/>
            <w:shd w:val="clear" w:color="auto" w:fill="D0CECE"/>
          </w:tcPr>
          <w:p w14:paraId="7F95B2EA">
            <w:pPr>
              <w:pStyle w:val="19"/>
              <w:ind w:left="106"/>
              <w:rPr>
                <w:b/>
                <w:sz w:val="24"/>
              </w:rPr>
            </w:pPr>
            <w:r>
              <w:rPr>
                <w:b/>
                <w:spacing w:val="-2"/>
                <w:sz w:val="24"/>
              </w:rPr>
              <w:t>Methodology</w:t>
            </w:r>
          </w:p>
        </w:tc>
        <w:tc>
          <w:tcPr>
            <w:tcW w:w="1802" w:type="dxa"/>
            <w:shd w:val="clear" w:color="auto" w:fill="D0CECE"/>
          </w:tcPr>
          <w:p w14:paraId="2CFDB9F0">
            <w:pPr>
              <w:pStyle w:val="19"/>
              <w:ind w:left="105"/>
              <w:rPr>
                <w:b/>
                <w:sz w:val="24"/>
              </w:rPr>
            </w:pPr>
            <w:r>
              <w:rPr>
                <w:b/>
                <w:spacing w:val="-2"/>
                <w:sz w:val="24"/>
              </w:rPr>
              <w:t>Outcome</w:t>
            </w:r>
          </w:p>
        </w:tc>
      </w:tr>
      <w:tr w14:paraId="12A53774">
        <w:trPr>
          <w:trHeight w:val="3694" w:hRule="atLeast"/>
        </w:trPr>
        <w:tc>
          <w:tcPr>
            <w:tcW w:w="1130" w:type="dxa"/>
          </w:tcPr>
          <w:p w14:paraId="64E61FDF">
            <w:pPr>
              <w:pStyle w:val="19"/>
              <w:rPr>
                <w:sz w:val="24"/>
              </w:rPr>
            </w:pPr>
            <w:r>
              <w:rPr>
                <w:sz w:val="24"/>
              </w:rPr>
              <w:t>Phase</w:t>
            </w:r>
            <w:r>
              <w:rPr>
                <w:spacing w:val="-2"/>
                <w:sz w:val="24"/>
              </w:rPr>
              <w:t xml:space="preserve"> </w:t>
            </w:r>
            <w:r>
              <w:rPr>
                <w:spacing w:val="-10"/>
                <w:sz w:val="24"/>
              </w:rPr>
              <w:t>1</w:t>
            </w:r>
          </w:p>
        </w:tc>
        <w:tc>
          <w:tcPr>
            <w:tcW w:w="1927" w:type="dxa"/>
          </w:tcPr>
          <w:p w14:paraId="6B6193FD">
            <w:pPr>
              <w:pStyle w:val="20"/>
              <w:rPr>
                <w:szCs w:val="22"/>
              </w:rPr>
            </w:pPr>
            <w:r>
              <w:t>1. What are the key architectural considerations for creating a lightweight integration between Apache Spark and Apache Flink that minimizes overhead while preserving the core strengths of each framework?</w:t>
            </w:r>
            <w:r>
              <w:br w:type="textWrapping"/>
            </w:r>
            <w:r>
              <w:br w:type="textWrapping"/>
            </w:r>
            <w:r>
              <w:t>3. What common data exchange mechanisms and formats are most effective for facilitating seamless data flow between batch and stream processing components within a hybrid framework?</w:t>
            </w:r>
          </w:p>
        </w:tc>
        <w:tc>
          <w:tcPr>
            <w:tcW w:w="1927" w:type="dxa"/>
          </w:tcPr>
          <w:p w14:paraId="197732EB">
            <w:pPr>
              <w:pStyle w:val="20"/>
              <w:rPr>
                <w:szCs w:val="22"/>
              </w:rPr>
            </w:pPr>
            <w:r>
              <w:rPr>
                <w:szCs w:val="22"/>
              </w:rPr>
              <w:t>To design a lightweight architecture that</w:t>
            </w:r>
            <w:r>
              <w:rPr>
                <w:rFonts w:hint="eastAsia" w:eastAsia="宋体"/>
                <w:szCs w:val="22"/>
                <w:lang w:eastAsia="zh-CN"/>
              </w:rPr>
              <w:t xml:space="preserve"> </w:t>
            </w:r>
            <w:r>
              <w:rPr>
                <w:szCs w:val="22"/>
              </w:rPr>
              <w:t>effectively integrates Apache Spark and Apache Flink</w:t>
            </w:r>
          </w:p>
        </w:tc>
        <w:tc>
          <w:tcPr>
            <w:tcW w:w="2351" w:type="dxa"/>
          </w:tcPr>
          <w:p w14:paraId="0CE92B54">
            <w:pPr>
              <w:pStyle w:val="20"/>
              <w:rPr>
                <w:szCs w:val="22"/>
              </w:rPr>
            </w:pPr>
            <w:r>
              <w:rPr>
                <w:szCs w:val="22"/>
              </w:rPr>
              <w:t>- Literature review of existing integration approaches</w:t>
            </w:r>
            <w:r>
              <w:rPr>
                <w:szCs w:val="22"/>
              </w:rPr>
              <w:br w:type="textWrapping"/>
            </w:r>
            <w:r>
              <w:rPr>
                <w:szCs w:val="22"/>
              </w:rPr>
              <w:t>- Analysis of architectural patterns for distributed systems</w:t>
            </w:r>
            <w:r>
              <w:rPr>
                <w:szCs w:val="22"/>
              </w:rPr>
              <w:br w:type="textWrapping"/>
            </w:r>
            <w:r>
              <w:rPr>
                <w:szCs w:val="22"/>
              </w:rPr>
              <w:t>- Identification of key integration points between Spark and Flink</w:t>
            </w:r>
            <w:r>
              <w:rPr>
                <w:szCs w:val="22"/>
              </w:rPr>
              <w:br w:type="textWrapping"/>
            </w:r>
            <w:r>
              <w:rPr>
                <w:szCs w:val="22"/>
              </w:rPr>
              <w:t>- Design of a lightweight integration architecture</w:t>
            </w:r>
          </w:p>
        </w:tc>
        <w:tc>
          <w:tcPr>
            <w:tcW w:w="1802" w:type="dxa"/>
          </w:tcPr>
          <w:p w14:paraId="682FF3B4">
            <w:pPr>
              <w:pStyle w:val="20"/>
              <w:rPr>
                <w:szCs w:val="22"/>
              </w:rPr>
            </w:pPr>
            <w:r>
              <w:rPr>
                <w:szCs w:val="22"/>
              </w:rPr>
              <w:t>-Comprehensive architecture documentation</w:t>
            </w:r>
            <w:r>
              <w:rPr>
                <w:szCs w:val="22"/>
              </w:rPr>
              <w:br w:type="textWrapping"/>
            </w:r>
            <w:r>
              <w:rPr>
                <w:szCs w:val="22"/>
              </w:rPr>
              <w:t>-Integration interface specifications</w:t>
            </w:r>
            <w:r>
              <w:rPr>
                <w:szCs w:val="22"/>
              </w:rPr>
              <w:br w:type="textWrapping"/>
            </w:r>
            <w:r>
              <w:rPr>
                <w:szCs w:val="22"/>
              </w:rPr>
              <w:t>-Component diagrams and interaction models</w:t>
            </w:r>
          </w:p>
        </w:tc>
      </w:tr>
      <w:tr w14:paraId="4986443F">
        <w:trPr>
          <w:trHeight w:val="3972" w:hRule="atLeast"/>
        </w:trPr>
        <w:tc>
          <w:tcPr>
            <w:tcW w:w="1130" w:type="dxa"/>
          </w:tcPr>
          <w:p w14:paraId="674D28AB">
            <w:pPr>
              <w:pStyle w:val="19"/>
              <w:rPr>
                <w:sz w:val="24"/>
              </w:rPr>
            </w:pPr>
            <w:r>
              <w:rPr>
                <w:sz w:val="24"/>
              </w:rPr>
              <w:t>Phase</w:t>
            </w:r>
            <w:r>
              <w:rPr>
                <w:spacing w:val="-2"/>
                <w:sz w:val="24"/>
              </w:rPr>
              <w:t xml:space="preserve"> </w:t>
            </w:r>
            <w:r>
              <w:rPr>
                <w:spacing w:val="-10"/>
                <w:sz w:val="24"/>
              </w:rPr>
              <w:t>2</w:t>
            </w:r>
          </w:p>
        </w:tc>
        <w:tc>
          <w:tcPr>
            <w:tcW w:w="1927" w:type="dxa"/>
          </w:tcPr>
          <w:p w14:paraId="161E058F">
            <w:pPr>
              <w:pStyle w:val="20"/>
              <w:rPr>
                <w:szCs w:val="22"/>
              </w:rPr>
            </w:pPr>
            <w:r>
              <w:t>2. How can a rule-based configuration system be designed to effectively delegate processing tasks between Spark and Flink based on data characteristics, processing requirements, and system conditions?</w:t>
            </w:r>
          </w:p>
        </w:tc>
        <w:tc>
          <w:tcPr>
            <w:tcW w:w="1927" w:type="dxa"/>
          </w:tcPr>
          <w:p w14:paraId="18C805D6">
            <w:pPr>
              <w:pStyle w:val="20"/>
              <w:rPr>
                <w:szCs w:val="22"/>
              </w:rPr>
            </w:pPr>
            <w:r>
              <w:rPr>
                <w:szCs w:val="22"/>
              </w:rPr>
              <w:t>To develop a rule-based configuration system for task delegation</w:t>
            </w:r>
          </w:p>
        </w:tc>
        <w:tc>
          <w:tcPr>
            <w:tcW w:w="2351" w:type="dxa"/>
          </w:tcPr>
          <w:p w14:paraId="4C948FC6">
            <w:pPr>
              <w:pStyle w:val="20"/>
              <w:jc w:val="left"/>
              <w:rPr>
                <w:szCs w:val="22"/>
              </w:rPr>
            </w:pPr>
            <w:r>
              <w:rPr>
                <w:szCs w:val="22"/>
              </w:rPr>
              <w:t>- Analysis of task characteristics and processing requirements</w:t>
            </w:r>
            <w:r>
              <w:rPr>
                <w:szCs w:val="22"/>
              </w:rPr>
              <w:br w:type="textWrapping"/>
            </w:r>
            <w:r>
              <w:rPr>
                <w:szCs w:val="22"/>
              </w:rPr>
              <w:t>- Development of decision models for task delegation</w:t>
            </w:r>
            <w:r>
              <w:rPr>
                <w:szCs w:val="22"/>
              </w:rPr>
              <w:br w:type="textWrapping"/>
            </w:r>
            <w:r>
              <w:rPr>
                <w:szCs w:val="22"/>
              </w:rPr>
              <w:t>- Implementation of configuration templates and rule engines</w:t>
            </w:r>
            <w:r>
              <w:rPr>
                <w:szCs w:val="22"/>
              </w:rPr>
              <w:br w:type="textWrapping"/>
            </w:r>
            <w:r>
              <w:rPr>
                <w:szCs w:val="22"/>
              </w:rPr>
              <w:t>- Validation through simulated processing scenarios</w:t>
            </w:r>
          </w:p>
        </w:tc>
        <w:tc>
          <w:tcPr>
            <w:tcW w:w="1802" w:type="dxa"/>
          </w:tcPr>
          <w:p w14:paraId="7A5C7F22">
            <w:pPr>
              <w:pStyle w:val="20"/>
              <w:jc w:val="left"/>
              <w:rPr>
                <w:szCs w:val="22"/>
              </w:rPr>
            </w:pPr>
            <w:r>
              <w:rPr>
                <w:szCs w:val="22"/>
              </w:rPr>
              <w:t>- Rule-based configuration system</w:t>
            </w:r>
            <w:r>
              <w:rPr>
                <w:szCs w:val="22"/>
              </w:rPr>
              <w:br w:type="textWrapping"/>
            </w:r>
            <w:r>
              <w:rPr>
                <w:szCs w:val="22"/>
              </w:rPr>
              <w:t>- Decision logic documentation</w:t>
            </w:r>
            <w:r>
              <w:rPr>
                <w:szCs w:val="22"/>
              </w:rPr>
              <w:br w:type="textWrapping"/>
            </w:r>
            <w:r>
              <w:rPr>
                <w:szCs w:val="22"/>
              </w:rPr>
              <w:t>- Configuration templates</w:t>
            </w:r>
            <w:r>
              <w:rPr>
                <w:szCs w:val="22"/>
              </w:rPr>
              <w:br w:type="textWrapping"/>
            </w:r>
            <w:r>
              <w:rPr>
                <w:szCs w:val="22"/>
              </w:rPr>
              <w:t>- Validation results</w:t>
            </w:r>
          </w:p>
        </w:tc>
      </w:tr>
      <w:tr w14:paraId="10E58DF0">
        <w:trPr>
          <w:trHeight w:val="3982" w:hRule="atLeast"/>
        </w:trPr>
        <w:tc>
          <w:tcPr>
            <w:tcW w:w="1130" w:type="dxa"/>
          </w:tcPr>
          <w:p w14:paraId="3EF4F955">
            <w:pPr>
              <w:pStyle w:val="19"/>
              <w:rPr>
                <w:sz w:val="24"/>
              </w:rPr>
            </w:pPr>
            <w:r>
              <w:rPr>
                <w:sz w:val="24"/>
              </w:rPr>
              <w:t>Phase</w:t>
            </w:r>
            <w:r>
              <w:rPr>
                <w:spacing w:val="-2"/>
                <w:sz w:val="24"/>
              </w:rPr>
              <w:t xml:space="preserve"> </w:t>
            </w:r>
            <w:r>
              <w:rPr>
                <w:spacing w:val="-10"/>
                <w:sz w:val="24"/>
              </w:rPr>
              <w:t>3</w:t>
            </w:r>
          </w:p>
        </w:tc>
        <w:tc>
          <w:tcPr>
            <w:tcW w:w="1927" w:type="dxa"/>
          </w:tcPr>
          <w:p w14:paraId="570E008D">
            <w:pPr>
              <w:pStyle w:val="20"/>
              <w:rPr>
                <w:szCs w:val="22"/>
              </w:rPr>
            </w:pPr>
            <w:r>
              <w:t>4. How can the proposed hybrid framework be implemented to effectively process multi-structured data across both batch and real-time contexts?</w:t>
            </w:r>
            <w:r>
              <w:br w:type="textWrapping"/>
            </w:r>
            <w:r>
              <w:br w:type="textWrapping"/>
            </w:r>
            <w:r>
              <w:t>5. To what extent does the proposed hybrid framework improve processing efficiency, reduce configuration complexity, and enhance developer productivity compared to existing integration approaches?</w:t>
            </w:r>
          </w:p>
        </w:tc>
        <w:tc>
          <w:tcPr>
            <w:tcW w:w="1927" w:type="dxa"/>
          </w:tcPr>
          <w:p w14:paraId="4F3816C9">
            <w:pPr>
              <w:pStyle w:val="20"/>
              <w:rPr>
                <w:szCs w:val="22"/>
              </w:rPr>
            </w:pPr>
            <w:r>
              <w:rPr>
                <w:szCs w:val="22"/>
              </w:rPr>
              <w:t>To implement and evaluate a prototype of the hybrid framework</w:t>
            </w:r>
          </w:p>
        </w:tc>
        <w:tc>
          <w:tcPr>
            <w:tcW w:w="2351" w:type="dxa"/>
          </w:tcPr>
          <w:p w14:paraId="35CEF6A2">
            <w:pPr>
              <w:pStyle w:val="20"/>
              <w:jc w:val="left"/>
              <w:rPr>
                <w:szCs w:val="22"/>
              </w:rPr>
            </w:pPr>
            <w:r>
              <w:rPr>
                <w:szCs w:val="22"/>
              </w:rPr>
              <w:t>- Prototype implementation based on designed architecture</w:t>
            </w:r>
            <w:r>
              <w:rPr>
                <w:szCs w:val="22"/>
              </w:rPr>
              <w:br w:type="textWrapping"/>
            </w:r>
            <w:r>
              <w:rPr>
                <w:szCs w:val="22"/>
              </w:rPr>
              <w:t>- Development of data exchange mechanisms</w:t>
            </w:r>
            <w:r>
              <w:rPr>
                <w:szCs w:val="22"/>
              </w:rPr>
              <w:br w:type="textWrapping"/>
            </w:r>
            <w:r>
              <w:rPr>
                <w:szCs w:val="22"/>
              </w:rPr>
              <w:t>- Integration of multi-structured data processing capabilities</w:t>
            </w:r>
            <w:r>
              <w:rPr>
                <w:szCs w:val="22"/>
              </w:rPr>
              <w:br w:type="textWrapping"/>
            </w:r>
            <w:r>
              <w:rPr>
                <w:szCs w:val="22"/>
              </w:rPr>
              <w:t>- Performance evaluation against baseline approaches</w:t>
            </w:r>
            <w:r>
              <w:rPr>
                <w:szCs w:val="22"/>
              </w:rPr>
              <w:br w:type="textWrapping"/>
            </w:r>
            <w:r>
              <w:rPr>
                <w:szCs w:val="22"/>
              </w:rPr>
              <w:t>- Case study application</w:t>
            </w:r>
          </w:p>
        </w:tc>
        <w:tc>
          <w:tcPr>
            <w:tcW w:w="1802" w:type="dxa"/>
          </w:tcPr>
          <w:p w14:paraId="5FD887FB">
            <w:pPr>
              <w:pStyle w:val="20"/>
              <w:jc w:val="left"/>
              <w:rPr>
                <w:szCs w:val="22"/>
              </w:rPr>
            </w:pPr>
            <w:r>
              <w:rPr>
                <w:szCs w:val="22"/>
              </w:rPr>
              <w:t>- Functional prototype implementation</w:t>
            </w:r>
            <w:r>
              <w:rPr>
                <w:szCs w:val="22"/>
              </w:rPr>
              <w:br w:type="textWrapping"/>
            </w:r>
            <w:r>
              <w:rPr>
                <w:szCs w:val="22"/>
              </w:rPr>
              <w:t>- Performance evaluation results</w:t>
            </w:r>
            <w:r>
              <w:rPr>
                <w:szCs w:val="22"/>
              </w:rPr>
              <w:br w:type="textWrapping"/>
            </w:r>
            <w:r>
              <w:rPr>
                <w:szCs w:val="22"/>
              </w:rPr>
              <w:t>- Case study findings</w:t>
            </w:r>
            <w:r>
              <w:rPr>
                <w:szCs w:val="22"/>
              </w:rPr>
              <w:br w:type="textWrapping"/>
            </w:r>
            <w:r>
              <w:rPr>
                <w:szCs w:val="22"/>
              </w:rPr>
              <w:t>- Recommendations for practical application</w:t>
            </w:r>
          </w:p>
        </w:tc>
      </w:tr>
    </w:tbl>
    <w:p w14:paraId="38D9E1CE">
      <w:pPr>
        <w:pStyle w:val="19"/>
        <w:jc w:val="both"/>
        <w:rPr>
          <w:sz w:val="24"/>
        </w:rPr>
        <w:sectPr>
          <w:footerReference r:id="rId5" w:type="default"/>
          <w:pgSz w:w="11910" w:h="16840"/>
          <w:pgMar w:top="1360" w:right="1275" w:bottom="1240" w:left="1417" w:header="0" w:footer="1049" w:gutter="0"/>
          <w:cols w:space="720" w:num="1"/>
        </w:sectPr>
      </w:pPr>
    </w:p>
    <w:p w14:paraId="293BD634">
      <w:pPr>
        <w:pStyle w:val="2"/>
        <w:spacing w:before="0" w:line="480" w:lineRule="auto"/>
        <w:rPr>
          <w:rFonts w:eastAsia="宋体"/>
          <w:sz w:val="24"/>
          <w:lang w:eastAsia="zh-CN"/>
        </w:rPr>
      </w:pPr>
      <w:bookmarkStart w:id="9" w:name="_Toc1549381080"/>
      <w:r>
        <w:t>Chapter</w:t>
      </w:r>
      <w:r>
        <w:rPr>
          <w:spacing w:val="-19"/>
        </w:rPr>
        <w:t xml:space="preserve"> </w:t>
      </w:r>
      <w:r>
        <w:t>2</w:t>
      </w:r>
      <w:r>
        <w:rPr>
          <w:spacing w:val="-20"/>
        </w:rPr>
        <w:t xml:space="preserve"> </w:t>
      </w:r>
      <w:r>
        <w:t>Literature</w:t>
      </w:r>
      <w:r>
        <w:rPr>
          <w:spacing w:val="-11"/>
        </w:rPr>
        <w:t xml:space="preserve"> </w:t>
      </w:r>
      <w:r>
        <w:rPr>
          <w:spacing w:val="-2"/>
        </w:rPr>
        <w:t>Review</w:t>
      </w:r>
      <w:bookmarkEnd w:id="9"/>
    </w:p>
    <w:p w14:paraId="779545F4">
      <w:pPr>
        <w:pStyle w:val="3"/>
        <w:numPr>
          <w:ilvl w:val="1"/>
          <w:numId w:val="5"/>
        </w:numPr>
        <w:tabs>
          <w:tab w:val="left" w:pos="598"/>
        </w:tabs>
        <w:spacing w:before="0" w:line="480" w:lineRule="auto"/>
        <w:ind w:left="598" w:hanging="575"/>
        <w:jc w:val="both"/>
        <w:rPr>
          <w:rFonts w:eastAsia="宋体"/>
          <w:sz w:val="24"/>
          <w:lang w:eastAsia="zh-CN"/>
        </w:rPr>
      </w:pPr>
      <w:bookmarkStart w:id="10" w:name="_Toc61108038"/>
      <w:r>
        <w:rPr>
          <w:spacing w:val="-2"/>
        </w:rPr>
        <w:t>Overview</w:t>
      </w:r>
      <w:bookmarkEnd w:id="10"/>
    </w:p>
    <w:p w14:paraId="34A9A345">
      <w:pPr>
        <w:pStyle w:val="19"/>
        <w:spacing w:before="0" w:line="480" w:lineRule="auto"/>
        <w:ind w:left="0"/>
        <w:jc w:val="both"/>
        <w:rPr>
          <w:rFonts w:eastAsia="宋体"/>
          <w:sz w:val="24"/>
          <w:lang w:eastAsia="zh-CN"/>
        </w:rPr>
      </w:pPr>
      <w:r>
        <w:rPr>
          <w:rFonts w:hint="eastAsia" w:eastAsia="宋体"/>
          <w:sz w:val="24"/>
          <w:lang w:eastAsia="zh-CN"/>
        </w:rPr>
        <w:t>This chapter provides a comprehensive review of existing literature related to hybrid data processing frameworks, with particular focus on the integration of batch and stream processing systems. The review examines current approaches to combining Apache Spark and Apache Flink, analyzes existing integration frameworks, and identifies gaps that justify the need for a lightweight hybrid solution. The literature is organized into four main categories: distributed data processing fundamentals, batch and stream processing frameworks, integration approaches and middleware solutions, and performance optimization strategies in hybrid systems.</w:t>
      </w:r>
    </w:p>
    <w:p w14:paraId="6AE94AD5">
      <w:pPr>
        <w:pStyle w:val="3"/>
        <w:numPr>
          <w:ilvl w:val="1"/>
          <w:numId w:val="5"/>
        </w:numPr>
        <w:tabs>
          <w:tab w:val="left" w:pos="598"/>
        </w:tabs>
        <w:spacing w:before="0" w:line="480" w:lineRule="auto"/>
        <w:ind w:left="598" w:hanging="575"/>
        <w:jc w:val="both"/>
        <w:rPr>
          <w:rFonts w:eastAsia="宋体"/>
          <w:sz w:val="24"/>
          <w:lang w:eastAsia="zh-CN"/>
        </w:rPr>
      </w:pPr>
      <w:bookmarkStart w:id="11" w:name="_Toc545611400"/>
      <w:r>
        <w:t>Distributed Data Processing Fundamentals</w:t>
      </w:r>
      <w:bookmarkEnd w:id="11"/>
    </w:p>
    <w:p w14:paraId="12E8B322">
      <w:pPr>
        <w:pStyle w:val="4"/>
        <w:numPr>
          <w:ilvl w:val="2"/>
          <w:numId w:val="5"/>
        </w:numPr>
        <w:tabs>
          <w:tab w:val="left" w:pos="742"/>
        </w:tabs>
        <w:spacing w:before="0" w:line="480" w:lineRule="auto"/>
        <w:ind w:left="742" w:hanging="719"/>
        <w:jc w:val="both"/>
        <w:rPr>
          <w:rFonts w:eastAsia="宋体"/>
          <w:lang w:eastAsia="zh-CN"/>
        </w:rPr>
      </w:pPr>
      <w:bookmarkStart w:id="12" w:name="_Toc335627110"/>
      <w:r>
        <w:rPr>
          <w:spacing w:val="6"/>
        </w:rPr>
        <w:t>Evolution of Big Data Processing Paradigms</w:t>
      </w:r>
      <w:bookmarkEnd w:id="12"/>
    </w:p>
    <w:p w14:paraId="042CEC9B">
      <w:pPr>
        <w:pStyle w:val="11"/>
        <w:widowControl/>
        <w:spacing w:line="480" w:lineRule="auto"/>
        <w:jc w:val="both"/>
      </w:pPr>
      <w:r>
        <w:t>The landscape of big data processing has evolved significantly over the past decade, driven by the exponential growth in data volume, velocity, and variety (Chen &amp; Zhang, 2014). Traditional centralized processing systems proved inadequate for handling the scale and complexity of modern data workloads, leading to the emergence of distributed processing paradigms.</w:t>
      </w:r>
    </w:p>
    <w:p w14:paraId="4A7DB433">
      <w:pPr>
        <w:pStyle w:val="11"/>
        <w:widowControl/>
        <w:spacing w:line="480" w:lineRule="auto"/>
        <w:jc w:val="both"/>
      </w:pPr>
      <w:r>
        <w:t>The foundational work by Dean and Ghemawat (2008) introduced the MapReduce programming model, which established the principles of distributed data processing through functional programming concepts. This approach demonstrated that complex data processing tasks could be decomposed into map and reduce operations, enabling parallel execution across distributed clusters. However, MapReduce's disk-based approach and rigid programming model created performance bottlenecks for iterative algorithms and interactive analytics.</w:t>
      </w:r>
    </w:p>
    <w:p w14:paraId="5376E3B7">
      <w:pPr>
        <w:pStyle w:val="11"/>
        <w:widowControl/>
        <w:spacing w:line="480" w:lineRule="auto"/>
        <w:jc w:val="both"/>
        <w:rPr>
          <w:rFonts w:eastAsia="宋体"/>
          <w:lang w:eastAsia="zh-CN"/>
        </w:rPr>
      </w:pPr>
      <w:r>
        <w:t>Building upon these foundational concepts, subsequent research has focused on developing more flexible and efficient distributed processing architectures. The evolution has progressed from simple batch processing systems to sophisticated frameworks capable of handling diverse workload patterns including batch processing, stream processing, and interactive analytics (Zaharia et al., 2016).</w:t>
      </w:r>
    </w:p>
    <w:p w14:paraId="130ABF7F">
      <w:pPr>
        <w:pStyle w:val="4"/>
        <w:numPr>
          <w:ilvl w:val="2"/>
          <w:numId w:val="5"/>
        </w:numPr>
        <w:tabs>
          <w:tab w:val="left" w:pos="742"/>
        </w:tabs>
        <w:spacing w:before="0" w:line="480" w:lineRule="auto"/>
        <w:ind w:left="742" w:hanging="719"/>
        <w:jc w:val="both"/>
        <w:rPr>
          <w:rFonts w:eastAsia="宋体"/>
          <w:lang w:eastAsia="zh-CN"/>
        </w:rPr>
      </w:pPr>
      <w:bookmarkStart w:id="13" w:name="_Toc1592780748"/>
      <w:r>
        <w:rPr>
          <w:spacing w:val="6"/>
        </w:rPr>
        <w:t>Resource Management and Scheduling</w:t>
      </w:r>
      <w:bookmarkEnd w:id="13"/>
    </w:p>
    <w:p w14:paraId="1E6120B6">
      <w:pPr>
        <w:pStyle w:val="11"/>
        <w:widowControl/>
        <w:spacing w:line="480" w:lineRule="auto"/>
        <w:jc w:val="both"/>
      </w:pPr>
      <w:r>
        <w:t>Effective resource management represents a critical component in distributed data processing systems. Apache YARN (Yet Another Resource Negotiator) emerged as a significant advancement in cluster resource management, providing a unified platform for running diverse computational frameworks (Vavilapalli et al., 2013). YARN's container-based resource allocation enables multiple processing engines to coexist on the same cluster, sharing resources dynamically based on workload demands.</w:t>
      </w:r>
    </w:p>
    <w:p w14:paraId="0F30BB17">
      <w:pPr>
        <w:pStyle w:val="11"/>
        <w:widowControl/>
        <w:spacing w:line="480" w:lineRule="auto"/>
        <w:jc w:val="both"/>
      </w:pPr>
      <w:r>
        <w:t>Research by Hindman et al. (2011) on Apache Mesos demonstrated alternative approaches to resource management through two-level scheduling, where the resource manager offers resources to frameworks, and frameworks decide which resources to accept. This approach provides greater flexibility in resource allocation but requires more sophisticated scheduling logic within individual frameworks.</w:t>
      </w:r>
    </w:p>
    <w:p w14:paraId="5B861415">
      <w:pPr>
        <w:pStyle w:val="11"/>
        <w:widowControl/>
        <w:spacing w:line="480" w:lineRule="auto"/>
        <w:jc w:val="both"/>
        <w:rPr>
          <w:rFonts w:eastAsia="宋体"/>
          <w:lang w:eastAsia="zh-CN"/>
        </w:rPr>
      </w:pPr>
      <w:r>
        <w:t>The challenge of resource management becomes particularly complex in hybrid processing environments where multiple frameworks with different resource requirements and execution patterns must coexist efficiently. Studies have shown that naive resource allocation strategies can lead to significant performance degradation and resource underutilization in mixed workload scenarios (Grandl et al., 2014).</w:t>
      </w:r>
    </w:p>
    <w:p w14:paraId="6C527A9A">
      <w:pPr>
        <w:pStyle w:val="3"/>
        <w:keepNext w:val="0"/>
        <w:keepLines w:val="0"/>
        <w:pageBreakBefore w:val="0"/>
        <w:numPr>
          <w:ilvl w:val="1"/>
          <w:numId w:val="5"/>
        </w:numPr>
        <w:tabs>
          <w:tab w:val="left" w:pos="598"/>
        </w:tabs>
        <w:kinsoku/>
        <w:wordWrap/>
        <w:overflowPunct/>
        <w:topLinePunct w:val="0"/>
        <w:autoSpaceDE w:val="0"/>
        <w:autoSpaceDN w:val="0"/>
        <w:bidi w:val="0"/>
        <w:adjustRightInd/>
        <w:snapToGrid/>
        <w:spacing w:before="0" w:beforeAutospacing="0" w:after="0" w:afterAutospacing="0" w:line="480" w:lineRule="auto"/>
        <w:ind w:left="598" w:right="0" w:hanging="575"/>
        <w:jc w:val="both"/>
        <w:textAlignment w:val="auto"/>
        <w:rPr>
          <w:rFonts w:hint="default"/>
        </w:rPr>
      </w:pPr>
      <w:bookmarkStart w:id="14" w:name="_Toc1482371781"/>
      <w:r>
        <w:rPr>
          <w:rFonts w:hint="default"/>
        </w:rPr>
        <w:t>Batch Processing Systems</w:t>
      </w:r>
      <w:bookmarkEnd w:id="14"/>
    </w:p>
    <w:p w14:paraId="34616620">
      <w:pPr>
        <w:pStyle w:val="4"/>
        <w:keepNext w:val="0"/>
        <w:keepLines w:val="0"/>
        <w:pageBreakBefore w:val="0"/>
        <w:widowControl/>
        <w:suppressLineNumbers w:val="0"/>
        <w:kinsoku/>
        <w:wordWrap/>
        <w:overflowPunct/>
        <w:topLinePunct w:val="0"/>
        <w:autoSpaceDE w:val="0"/>
        <w:autoSpaceDN w:val="0"/>
        <w:bidi w:val="0"/>
        <w:adjustRightInd/>
        <w:snapToGrid/>
        <w:spacing w:before="0" w:beforeAutospacing="0" w:afterAutospacing="0" w:line="480" w:lineRule="auto"/>
        <w:jc w:val="both"/>
        <w:textAlignment w:val="auto"/>
      </w:pPr>
      <w:r>
        <w:t>Limitations of Batch Processing Systems</w:t>
      </w:r>
    </w:p>
    <w:p w14:paraId="2156B2F0">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While batch processing systems like Apache Spark have demonstrated significant capabilities in handling large-scale data analytics, they exhibit fundamental limitations that necessitate the development of hybrid processing frameworks for comprehensive data analysis solutions.</w:t>
      </w:r>
    </w:p>
    <w:p w14:paraId="03DBF292">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bookmarkStart w:id="34" w:name="_GoBack"/>
      <w:bookmarkEnd w:id="34"/>
    </w:p>
    <w:p w14:paraId="127F0EC6">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rPr>
          <w:rStyle w:val="12"/>
        </w:rPr>
        <w:t>Latency Constraints and Real-time Processing Inadequacies</w:t>
      </w:r>
    </w:p>
    <w:p w14:paraId="35692A4B">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Batch processing systems are inherently designed for high-throughput scenarios where processing latency is less critical than overall system efficiency (Zaharia et al., 2012). Apache Spark's micro-batching approach, while providing near real-time capabilities, introduces unavoidable latencies that make it unsuitable for applications requiring immediate response times. The micro-batch interval, typically measured in seconds, creates a fundamental barrier for use cases demanding sub-second processing latencies (Ketu et al., 2020).</w:t>
      </w:r>
    </w:p>
    <w:p w14:paraId="401E8875">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Research by Ousterhout et al. (2015) demonstrated that while Spark excels in iterative batch computations, its performance degrades significantly when applied to streaming workloads requiring low-latency processing. This limitation becomes particularly pronounced in scenarios involving real-time fraud detection, IoT sensor data processing, or financial trading systems where millisecond-level responses are critical.</w:t>
      </w:r>
    </w:p>
    <w:p w14:paraId="1EC133DD">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rPr>
          <w:rStyle w:val="12"/>
        </w:rPr>
        <w:t>Memory Management and Resource Intensity</w:t>
      </w:r>
    </w:p>
    <w:p w14:paraId="09707283">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Spark's memory-centric architecture, while providing performance advantages for iterative algorithms, creates substantial resource requirements that limit its applicability in resource-constrained environments (Thiruvathukal et al., 2019). The framework's reliance on in-memory caching for performance optimization requires careful resource allocation and can lead to significant garbage collection overhead in memory-intensive workloads.</w:t>
      </w:r>
    </w:p>
    <w:p w14:paraId="485AD978">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Studies by Shi et al. (2015) identified memory management as a critical bottleneck, particularly for applications with large state requirements or complex data transformations. The shuffle operations in Spark create additional memory pressure and network communication overhead, which can severely impact performance in data-intensive scenarios with high data skew.</w:t>
      </w:r>
    </w:p>
    <w:p w14:paraId="67321F6D">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rPr>
          <w:rStyle w:val="12"/>
        </w:rPr>
        <w:t>Limited Event-Time Processing Capabilities</w:t>
      </w:r>
    </w:p>
    <w:p w14:paraId="25066B57">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Traditional batch processing systems lack sophisticated event-time processing capabilities that are essential for accurate temporal analytics (Armbrust et al., 2015). While Spark SQL provides some temporal functions, it cannot handle out-of-order events, late-arriving data, or complex event pattern detection with the same precision as dedicated stream processing engines.</w:t>
      </w:r>
    </w:p>
    <w:p w14:paraId="15AB1A0E">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This limitation is particularly significant for multi-structured data analysis where temporal relationships between different data types must be accurately maintained. Applications requiring complex event processing, such as user behavior analysis across multiple channels or IoT sensor correlation analysis, face substantial challenges when implemented using batch-only approaches (Meng et al., 2016).</w:t>
      </w:r>
    </w:p>
    <w:p w14:paraId="425CBC26">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rPr>
          <w:rStyle w:val="12"/>
        </w:rPr>
        <w:t>Inflexibility in Mixed Workload Scenarios</w:t>
      </w:r>
    </w:p>
    <w:p w14:paraId="31EDB4BA">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Batch processing systems exhibit poor adaptability when dealing with mixed workload patterns that require both historical data analysis and real-time stream processing (Vavilapalli et al., 2013). Organizations often resort to maintaining separate infrastructure for batch and stream processing, leading to increased operational complexity, data duplication, and consistency challenges.</w:t>
      </w:r>
    </w:p>
    <w:p w14:paraId="3CC9411B">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resource allocation strategies in batch processing frameworks are optimized for long-running, resource-intensive tasks rather than the dynamic resource requirements of hybrid workloads (Hindman et al., 2011). This mismatch creates inefficiencies in resource utilization and limits the ability to respond dynamically to changing processing requirements.</w:t>
      </w:r>
    </w:p>
    <w:p w14:paraId="7505DB16">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rPr>
          <w:rStyle w:val="12"/>
        </w:rPr>
        <w:t>Multi-structured Data Processing Limitations</w:t>
      </w:r>
    </w:p>
    <w:p w14:paraId="4274AC69">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Contemporary data environments involve diverse data types including structured transactional data, semi-structured JSON documents, unstructured text, and streaming sensor data. Batch processing systems, while capable of handling different data formats, lack unified processing models that can efficiently handle the full spectrum of data structures within a single framework.</w:t>
      </w:r>
    </w:p>
    <w:p w14:paraId="6BF9F749">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limitations become particularly evident when processing pipelines require coordination between structured batch analytics and real-time unstructured data processing. Current batch-centric approaches require complex orchestration mechanisms and often result in suboptimal resource utilization and increased system complexity.</w:t>
      </w:r>
    </w:p>
    <w:p w14:paraId="7462ED8B">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These fundamental limitations of batch processing systems highlight the necessity for lightweight hybrid frameworks that can intelligently combine the strengths of batch and stream processing engines while maintaining simplicity in configuration and operation. The development of such frameworks addresses the critical gap between high-performance batch processing and low-latency stream processing requirements in modern data-intensive applications.</w:t>
      </w:r>
    </w:p>
    <w:p w14:paraId="67777E63">
      <w:pPr>
        <w:pStyle w:val="3"/>
        <w:keepNext w:val="0"/>
        <w:keepLines w:val="0"/>
        <w:widowControl/>
        <w:suppressLineNumbers w:val="0"/>
        <w:rPr>
          <w:rFonts w:hint="eastAsia" w:ascii="Times New Roman Italic" w:hAnsi="Times New Roman Italic" w:eastAsia="宋体" w:cs="Times New Roman Italic"/>
          <w:b w:val="0"/>
          <w:bCs w:val="0"/>
          <w:i/>
          <w:iCs/>
          <w:lang w:eastAsia="zh-CN"/>
        </w:rPr>
      </w:pPr>
      <w:r>
        <w:rPr>
          <w:sz w:val="24"/>
          <w:szCs w:val="24"/>
        </w:rPr>
        <w:t>General Batch Processing Architecture</w:t>
      </w:r>
    </w:p>
    <w:p w14:paraId="1985D5A8">
      <w:pPr>
        <w:pStyle w:val="7"/>
        <w:spacing w:line="480" w:lineRule="auto"/>
        <w:ind w:left="0" w:right="160"/>
        <w:jc w:val="center"/>
        <w:rPr>
          <w:rFonts w:hint="default" w:ascii="Times New Roman Italic" w:hAnsi="Times New Roman Italic" w:cs="Times New Roman Italic"/>
          <w:b w:val="0"/>
          <w:bCs w:val="0"/>
          <w:i/>
          <w:iCs/>
        </w:rPr>
      </w:pPr>
      <w:r>
        <w:rPr>
          <w:rFonts w:hint="eastAsia" w:ascii="Times New Roman Italic" w:hAnsi="Times New Roman Italic" w:eastAsia="宋体" w:cs="Times New Roman Italic"/>
          <w:b w:val="0"/>
          <w:bCs w:val="0"/>
          <w:i/>
          <w:iCs/>
          <w:lang w:eastAsia="zh-CN"/>
        </w:rPr>
        <w:t xml:space="preserve">Figure </w:t>
      </w:r>
      <w:r>
        <w:rPr>
          <w:rFonts w:hint="eastAsia" w:ascii="Times New Roman Italic" w:hAnsi="Times New Roman Italic" w:eastAsia="宋体" w:cs="Times New Roman Italic"/>
          <w:b w:val="0"/>
          <w:bCs w:val="0"/>
          <w:i/>
          <w:iCs/>
          <w:lang w:val="en-US" w:eastAsia="zh-CN"/>
        </w:rPr>
        <w:t>2</w:t>
      </w:r>
      <w:r>
        <w:rPr>
          <w:rFonts w:hint="default" w:ascii="Times New Roman Italic" w:hAnsi="Times New Roman Italic" w:cs="Times New Roman Italic"/>
          <w:b w:val="0"/>
          <w:bCs w:val="0"/>
          <w:i/>
          <w:iCs/>
        </w:rPr>
        <w:t>: Generic Data Processing Framework</w:t>
      </w:r>
    </w:p>
    <w:p w14:paraId="6864A7DF">
      <w:pPr>
        <w:pStyle w:val="3"/>
        <w:keepNext w:val="0"/>
        <w:keepLines w:val="0"/>
        <w:pageBreakBefore w:val="0"/>
        <w:numPr>
          <w:numId w:val="0"/>
        </w:numPr>
        <w:tabs>
          <w:tab w:val="left" w:pos="598"/>
        </w:tabs>
        <w:kinsoku/>
        <w:wordWrap/>
        <w:overflowPunct/>
        <w:topLinePunct w:val="0"/>
        <w:autoSpaceDE w:val="0"/>
        <w:autoSpaceDN w:val="0"/>
        <w:bidi w:val="0"/>
        <w:adjustRightInd/>
        <w:snapToGrid/>
        <w:spacing w:before="0" w:beforeAutospacing="0" w:after="0" w:afterAutospacing="0" w:line="480" w:lineRule="auto"/>
        <w:ind w:left="23" w:leftChars="0" w:right="0" w:rightChars="0"/>
        <w:jc w:val="both"/>
        <w:textAlignment w:val="auto"/>
        <w:rPr>
          <w:rFonts w:hint="eastAsia" w:eastAsia="宋体"/>
          <w:sz w:val="24"/>
          <w:lang w:eastAsia="zh-CN"/>
        </w:rPr>
      </w:pPr>
      <w:r>
        <w:rPr>
          <w:rFonts w:hint="eastAsia" w:eastAsia="宋体"/>
          <w:sz w:val="24"/>
          <w:lang w:eastAsia="zh-CN"/>
        </w:rPr>
        <w:drawing>
          <wp:inline distT="0" distB="0" distL="114300" distR="114300">
            <wp:extent cx="5753100" cy="5156835"/>
            <wp:effectExtent l="0" t="0" r="12700" b="24765"/>
            <wp:docPr id="5" name="Picture 5" descr="CleanShot 2025-06-16 at 20.08.0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eanShot 2025-06-16 at 20.08.05@2x"/>
                    <pic:cNvPicPr>
                      <a:picLocks noChangeAspect="1"/>
                    </pic:cNvPicPr>
                  </pic:nvPicPr>
                  <pic:blipFill>
                    <a:blip r:embed="rId9"/>
                    <a:stretch>
                      <a:fillRect/>
                    </a:stretch>
                  </pic:blipFill>
                  <pic:spPr>
                    <a:xfrm>
                      <a:off x="0" y="0"/>
                      <a:ext cx="5753100" cy="5156835"/>
                    </a:xfrm>
                    <a:prstGeom prst="rect">
                      <a:avLst/>
                    </a:prstGeom>
                  </pic:spPr>
                </pic:pic>
              </a:graphicData>
            </a:graphic>
          </wp:inline>
        </w:drawing>
      </w:r>
    </w:p>
    <w:p w14:paraId="5FD9DE63">
      <w:pPr>
        <w:pStyle w:val="3"/>
        <w:keepNext w:val="0"/>
        <w:keepLines w:val="0"/>
        <w:pageBreakBefore w:val="0"/>
        <w:numPr>
          <w:ilvl w:val="0"/>
          <w:numId w:val="0"/>
        </w:numPr>
        <w:tabs>
          <w:tab w:val="left" w:pos="598"/>
        </w:tabs>
        <w:kinsoku/>
        <w:wordWrap/>
        <w:overflowPunct/>
        <w:topLinePunct w:val="0"/>
        <w:autoSpaceDE w:val="0"/>
        <w:autoSpaceDN w:val="0"/>
        <w:bidi w:val="0"/>
        <w:adjustRightInd/>
        <w:snapToGrid/>
        <w:spacing w:before="0" w:beforeAutospacing="0" w:after="0" w:afterAutospacing="0" w:line="480" w:lineRule="auto"/>
        <w:ind w:left="23" w:leftChars="0" w:right="0" w:rightChars="0"/>
        <w:jc w:val="left"/>
        <w:textAlignment w:val="auto"/>
        <w:rPr>
          <w:rFonts w:hint="default" w:ascii="Times New Roman Bold" w:hAnsi="Times New Roman Bold" w:eastAsia="Times New Roman" w:cs="Times New Roman Bold"/>
          <w:b/>
          <w:bCs/>
          <w:i w:val="0"/>
          <w:iCs w:val="0"/>
          <w:sz w:val="24"/>
          <w:szCs w:val="24"/>
          <w:lang w:val="en-US" w:eastAsia="zh-CN" w:bidi="ar-SA"/>
        </w:rPr>
      </w:pPr>
      <w:r>
        <w:rPr>
          <w:rFonts w:hint="default" w:ascii="Times New Roman Bold" w:hAnsi="Times New Roman Bold" w:eastAsia="Times New Roman" w:cs="Times New Roman Bold"/>
          <w:b/>
          <w:bCs/>
          <w:i w:val="0"/>
          <w:iCs w:val="0"/>
          <w:sz w:val="24"/>
          <w:szCs w:val="24"/>
          <w:lang w:val="en-US" w:eastAsia="zh-CN" w:bidi="ar-SA"/>
        </w:rPr>
        <w:t>Summary of Existing Research on Batch Processing Systems</w:t>
      </w:r>
    </w:p>
    <w:p w14:paraId="0990F2A1">
      <w:pPr>
        <w:pStyle w:val="3"/>
        <w:keepNext w:val="0"/>
        <w:keepLines w:val="0"/>
        <w:pageBreakBefore w:val="0"/>
        <w:numPr>
          <w:numId w:val="0"/>
        </w:numPr>
        <w:tabs>
          <w:tab w:val="left" w:pos="598"/>
        </w:tabs>
        <w:kinsoku/>
        <w:wordWrap/>
        <w:overflowPunct/>
        <w:topLinePunct w:val="0"/>
        <w:autoSpaceDE w:val="0"/>
        <w:autoSpaceDN w:val="0"/>
        <w:bidi w:val="0"/>
        <w:adjustRightInd/>
        <w:snapToGrid/>
        <w:spacing w:before="0" w:beforeAutospacing="0" w:after="0" w:afterAutospacing="0" w:line="480" w:lineRule="auto"/>
        <w:ind w:left="23" w:leftChars="0" w:right="0" w:rightChars="0"/>
        <w:jc w:val="center"/>
        <w:textAlignment w:val="auto"/>
        <w:rPr>
          <w:rFonts w:hint="default" w:ascii="Times New Roman" w:hAnsi="Times New Roman" w:eastAsia="Times New Roman" w:cs="Times New Roman"/>
          <w:b w:val="0"/>
          <w:bCs w:val="0"/>
          <w:i/>
          <w:iCs/>
          <w:sz w:val="24"/>
          <w:szCs w:val="24"/>
          <w:lang w:val="en-US" w:eastAsia="zh-CN" w:bidi="ar-SA"/>
        </w:rPr>
      </w:pPr>
      <w:r>
        <w:rPr>
          <w:rFonts w:hint="eastAsia" w:ascii="Times New Roman" w:hAnsi="Times New Roman" w:eastAsia="Times New Roman" w:cs="Times New Roman"/>
          <w:b w:val="0"/>
          <w:bCs w:val="0"/>
          <w:i/>
          <w:iCs/>
          <w:sz w:val="24"/>
          <w:szCs w:val="24"/>
          <w:lang w:val="en-US" w:eastAsia="zh-CN" w:bidi="ar-SA"/>
        </w:rPr>
        <w:t>Table 2</w:t>
      </w:r>
      <w:r>
        <w:rPr>
          <w:rFonts w:hint="default" w:ascii="Times New Roman" w:hAnsi="Times New Roman" w:eastAsia="Times New Roman" w:cs="Times New Roman"/>
          <w:b w:val="0"/>
          <w:bCs w:val="0"/>
          <w:i/>
          <w:iCs/>
          <w:sz w:val="24"/>
          <w:szCs w:val="24"/>
          <w:lang w:val="en-US" w:eastAsia="zh-CN" w:bidi="ar-SA"/>
        </w:rPr>
        <w:t xml:space="preserve"> : Summary of Existing Research on Batch Processing Systems</w:t>
      </w:r>
    </w:p>
    <w:tbl>
      <w:tblPr>
        <w:tblStyle w:val="6"/>
        <w:tblW w:w="9054"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3"/>
        <w:gridCol w:w="1389"/>
        <w:gridCol w:w="855"/>
        <w:gridCol w:w="1252"/>
        <w:gridCol w:w="1512"/>
        <w:gridCol w:w="1877"/>
        <w:gridCol w:w="1406"/>
      </w:tblGrid>
      <w:tr w14:paraId="17C45A4F">
        <w:trPr>
          <w:trHeight w:val="621" w:hRule="atLeast"/>
        </w:trPr>
        <w:tc>
          <w:tcPr>
            <w:tcW w:w="763" w:type="dxa"/>
            <w:shd w:val="clear" w:color="auto" w:fill="D0CECE"/>
            <w:vAlign w:val="center"/>
          </w:tcPr>
          <w:p w14:paraId="505AD583">
            <w:pPr>
              <w:pStyle w:val="19"/>
              <w:rPr>
                <w:rFonts w:hint="default" w:ascii="Times New Roman" w:hAnsi="Times New Roman" w:eastAsia="Times New Roman" w:cs="Times New Roman"/>
                <w:b/>
                <w:spacing w:val="-2"/>
                <w:sz w:val="24"/>
              </w:rPr>
            </w:pPr>
            <w:r>
              <w:rPr>
                <w:rFonts w:hint="default" w:ascii="Times New Roman" w:hAnsi="Times New Roman" w:eastAsia="Times New Roman" w:cs="Times New Roman"/>
                <w:b/>
                <w:spacing w:val="-2"/>
                <w:sz w:val="24"/>
                <w:lang w:val="en-US" w:eastAsia="zh-CN"/>
              </w:rPr>
              <w:t>Paper</w:t>
            </w:r>
          </w:p>
        </w:tc>
        <w:tc>
          <w:tcPr>
            <w:tcW w:w="1389" w:type="dxa"/>
            <w:shd w:val="clear" w:color="auto" w:fill="D0CECE"/>
            <w:vAlign w:val="center"/>
          </w:tcPr>
          <w:p w14:paraId="6F87783C">
            <w:pPr>
              <w:pStyle w:val="19"/>
              <w:rPr>
                <w:rFonts w:hint="default" w:ascii="Times New Roman" w:hAnsi="Times New Roman" w:eastAsia="Times New Roman" w:cs="Times New Roman"/>
                <w:b/>
                <w:spacing w:val="-2"/>
                <w:sz w:val="24"/>
              </w:rPr>
            </w:pPr>
            <w:r>
              <w:rPr>
                <w:rFonts w:hint="default" w:ascii="Times New Roman" w:hAnsi="Times New Roman" w:eastAsia="Times New Roman" w:cs="Times New Roman"/>
                <w:b/>
                <w:spacing w:val="-2"/>
                <w:sz w:val="24"/>
                <w:lang w:val="en-US" w:eastAsia="zh-CN"/>
              </w:rPr>
              <w:t>Framework</w:t>
            </w:r>
          </w:p>
        </w:tc>
        <w:tc>
          <w:tcPr>
            <w:tcW w:w="855" w:type="dxa"/>
            <w:shd w:val="clear" w:color="auto" w:fill="D0CECE"/>
            <w:vAlign w:val="center"/>
          </w:tcPr>
          <w:p w14:paraId="275F074C">
            <w:pPr>
              <w:pStyle w:val="19"/>
              <w:rPr>
                <w:rFonts w:hint="default" w:ascii="Times New Roman" w:hAnsi="Times New Roman" w:eastAsia="Times New Roman" w:cs="Times New Roman"/>
                <w:b/>
                <w:spacing w:val="-2"/>
                <w:sz w:val="24"/>
              </w:rPr>
            </w:pPr>
            <w:r>
              <w:rPr>
                <w:rFonts w:hint="default" w:ascii="Times New Roman" w:hAnsi="Times New Roman" w:eastAsia="Times New Roman" w:cs="Times New Roman"/>
                <w:b/>
                <w:spacing w:val="-2"/>
                <w:sz w:val="24"/>
                <w:lang w:val="en-US" w:eastAsia="zh-CN"/>
              </w:rPr>
              <w:t>Data Types</w:t>
            </w:r>
          </w:p>
        </w:tc>
        <w:tc>
          <w:tcPr>
            <w:tcW w:w="1252" w:type="dxa"/>
            <w:shd w:val="clear" w:color="auto" w:fill="D0CECE"/>
            <w:vAlign w:val="center"/>
          </w:tcPr>
          <w:p w14:paraId="65CB21F3">
            <w:pPr>
              <w:pStyle w:val="19"/>
              <w:rPr>
                <w:rFonts w:hint="default" w:ascii="Times New Roman" w:hAnsi="Times New Roman" w:eastAsia="Times New Roman" w:cs="Times New Roman"/>
                <w:b/>
                <w:spacing w:val="-2"/>
                <w:sz w:val="24"/>
              </w:rPr>
            </w:pPr>
            <w:r>
              <w:rPr>
                <w:rFonts w:hint="default" w:ascii="Times New Roman" w:hAnsi="Times New Roman" w:eastAsia="Times New Roman" w:cs="Times New Roman"/>
                <w:b/>
                <w:spacing w:val="-2"/>
                <w:sz w:val="24"/>
                <w:lang w:val="en-US" w:eastAsia="zh-CN"/>
              </w:rPr>
              <w:t>Processing Size</w:t>
            </w:r>
          </w:p>
        </w:tc>
        <w:tc>
          <w:tcPr>
            <w:tcW w:w="1512" w:type="dxa"/>
            <w:shd w:val="clear" w:color="auto" w:fill="D0CECE"/>
            <w:vAlign w:val="center"/>
          </w:tcPr>
          <w:p w14:paraId="58EE5144">
            <w:pPr>
              <w:pStyle w:val="19"/>
              <w:rPr>
                <w:rFonts w:hint="default" w:ascii="Times New Roman" w:hAnsi="Times New Roman" w:eastAsia="Times New Roman" w:cs="Times New Roman"/>
                <w:b/>
                <w:spacing w:val="-2"/>
                <w:sz w:val="24"/>
              </w:rPr>
            </w:pPr>
            <w:r>
              <w:rPr>
                <w:rFonts w:hint="default" w:ascii="Times New Roman" w:hAnsi="Times New Roman" w:eastAsia="Times New Roman" w:cs="Times New Roman"/>
                <w:b/>
                <w:spacing w:val="-2"/>
                <w:sz w:val="24"/>
                <w:lang w:val="en-US" w:eastAsia="zh-CN"/>
              </w:rPr>
              <w:t>Application Area</w:t>
            </w:r>
          </w:p>
        </w:tc>
        <w:tc>
          <w:tcPr>
            <w:tcW w:w="1877" w:type="dxa"/>
            <w:shd w:val="clear" w:color="auto" w:fill="D0CECE"/>
            <w:vAlign w:val="center"/>
          </w:tcPr>
          <w:p w14:paraId="1AE9EDA4">
            <w:pPr>
              <w:pStyle w:val="19"/>
              <w:rPr>
                <w:rFonts w:hint="default" w:ascii="Times New Roman" w:hAnsi="Times New Roman" w:eastAsia="Times New Roman" w:cs="Times New Roman"/>
                <w:b/>
                <w:spacing w:val="-2"/>
                <w:sz w:val="24"/>
                <w:lang w:val="en-US" w:eastAsia="zh-CN"/>
              </w:rPr>
            </w:pPr>
            <w:r>
              <w:rPr>
                <w:rFonts w:hint="default" w:ascii="Times New Roman" w:hAnsi="Times New Roman" w:eastAsia="Times New Roman" w:cs="Times New Roman"/>
                <w:b/>
                <w:spacing w:val="-2"/>
                <w:sz w:val="24"/>
                <w:lang w:val="en-US" w:eastAsia="zh-CN"/>
              </w:rPr>
              <w:t>Evaluation Methods/Metrics</w:t>
            </w:r>
          </w:p>
        </w:tc>
        <w:tc>
          <w:tcPr>
            <w:tcW w:w="1406" w:type="dxa"/>
            <w:shd w:val="clear" w:color="auto" w:fill="D0CECE"/>
            <w:vAlign w:val="center"/>
          </w:tcPr>
          <w:p w14:paraId="6EF748DE">
            <w:pPr>
              <w:pStyle w:val="19"/>
              <w:rPr>
                <w:rFonts w:hint="default" w:ascii="Times New Roman" w:hAnsi="Times New Roman" w:eastAsia="Times New Roman" w:cs="Times New Roman"/>
                <w:b/>
                <w:spacing w:val="-2"/>
                <w:sz w:val="24"/>
                <w:lang w:val="en-US" w:eastAsia="zh-CN"/>
              </w:rPr>
            </w:pPr>
            <w:r>
              <w:rPr>
                <w:rFonts w:hint="default" w:ascii="Times New Roman" w:hAnsi="Times New Roman" w:eastAsia="Times New Roman" w:cs="Times New Roman"/>
                <w:b/>
                <w:spacing w:val="-2"/>
                <w:sz w:val="24"/>
                <w:lang w:val="en-US" w:eastAsia="zh-CN"/>
              </w:rPr>
              <w:t>Limitations</w:t>
            </w:r>
          </w:p>
        </w:tc>
      </w:tr>
      <w:tr w14:paraId="60823E51">
        <w:trPr>
          <w:trHeight w:val="1440" w:hRule="atLeast"/>
        </w:trPr>
        <w:tc>
          <w:tcPr>
            <w:tcW w:w="763" w:type="dxa"/>
            <w:vAlign w:val="center"/>
          </w:tcPr>
          <w:p w14:paraId="1938575B">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Zaharia et al. (2012)</w:t>
            </w:r>
          </w:p>
        </w:tc>
        <w:tc>
          <w:tcPr>
            <w:tcW w:w="1389" w:type="dxa"/>
            <w:vAlign w:val="center"/>
          </w:tcPr>
          <w:p w14:paraId="1AC24F20">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Apache Spark</w:t>
            </w:r>
          </w:p>
        </w:tc>
        <w:tc>
          <w:tcPr>
            <w:tcW w:w="855" w:type="dxa"/>
            <w:vAlign w:val="center"/>
          </w:tcPr>
          <w:p w14:paraId="27F256F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Structured, Semi-structured</w:t>
            </w:r>
          </w:p>
        </w:tc>
        <w:tc>
          <w:tcPr>
            <w:tcW w:w="1252" w:type="dxa"/>
            <w:vAlign w:val="center"/>
          </w:tcPr>
          <w:p w14:paraId="2502CB29">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Large-scale (TB-PB)</w:t>
            </w:r>
          </w:p>
        </w:tc>
        <w:tc>
          <w:tcPr>
            <w:tcW w:w="1512" w:type="dxa"/>
            <w:vAlign w:val="center"/>
          </w:tcPr>
          <w:p w14:paraId="5CDBE4BC">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Machine Learning, Graph Processing</w:t>
            </w:r>
          </w:p>
        </w:tc>
        <w:tc>
          <w:tcPr>
            <w:tcW w:w="1877" w:type="dxa"/>
            <w:vAlign w:val="center"/>
          </w:tcPr>
          <w:p w14:paraId="14E4A8C9">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Throughput, Latency, Memory Usage</w:t>
            </w:r>
          </w:p>
        </w:tc>
        <w:tc>
          <w:tcPr>
            <w:tcW w:w="1406" w:type="dxa"/>
            <w:vAlign w:val="center"/>
          </w:tcPr>
          <w:p w14:paraId="75A27525">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High memory requirements, GC overhead</w:t>
            </w:r>
          </w:p>
        </w:tc>
      </w:tr>
      <w:tr w14:paraId="2587C680">
        <w:trPr>
          <w:trHeight w:val="1440" w:hRule="atLeast"/>
        </w:trPr>
        <w:tc>
          <w:tcPr>
            <w:tcW w:w="763" w:type="dxa"/>
            <w:vAlign w:val="center"/>
          </w:tcPr>
          <w:p w14:paraId="651CB862">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Dean &amp; Ghemawat (2008)</w:t>
            </w:r>
          </w:p>
        </w:tc>
        <w:tc>
          <w:tcPr>
            <w:tcW w:w="1389" w:type="dxa"/>
            <w:vAlign w:val="center"/>
          </w:tcPr>
          <w:p w14:paraId="729A5E92">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MapReduce</w:t>
            </w:r>
          </w:p>
        </w:tc>
        <w:tc>
          <w:tcPr>
            <w:tcW w:w="855" w:type="dxa"/>
            <w:vAlign w:val="center"/>
          </w:tcPr>
          <w:p w14:paraId="1F932346">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Structured</w:t>
            </w:r>
          </w:p>
        </w:tc>
        <w:tc>
          <w:tcPr>
            <w:tcW w:w="1252" w:type="dxa"/>
            <w:vAlign w:val="center"/>
          </w:tcPr>
          <w:p w14:paraId="7631EFFC">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Large-scale (TB-PB)</w:t>
            </w:r>
          </w:p>
        </w:tc>
        <w:tc>
          <w:tcPr>
            <w:tcW w:w="1512" w:type="dxa"/>
            <w:vAlign w:val="center"/>
          </w:tcPr>
          <w:p w14:paraId="205F9F9E">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Web indexing, Data mining</w:t>
            </w:r>
          </w:p>
        </w:tc>
        <w:tc>
          <w:tcPr>
            <w:tcW w:w="1877" w:type="dxa"/>
            <w:vAlign w:val="center"/>
          </w:tcPr>
          <w:p w14:paraId="064EF082">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Processing time, Scalability</w:t>
            </w:r>
          </w:p>
        </w:tc>
        <w:tc>
          <w:tcPr>
            <w:tcW w:w="1406" w:type="dxa"/>
            <w:vAlign w:val="center"/>
          </w:tcPr>
          <w:p w14:paraId="01758946">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Disk I/O bottlenecks, Limited programming model</w:t>
            </w:r>
          </w:p>
        </w:tc>
      </w:tr>
      <w:tr w14:paraId="24B1201D">
        <w:trPr>
          <w:trHeight w:val="1440" w:hRule="atLeast"/>
        </w:trPr>
        <w:tc>
          <w:tcPr>
            <w:tcW w:w="763" w:type="dxa"/>
            <w:vAlign w:val="center"/>
          </w:tcPr>
          <w:p w14:paraId="21790837">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Armbrust et al. (2015)</w:t>
            </w:r>
          </w:p>
        </w:tc>
        <w:tc>
          <w:tcPr>
            <w:tcW w:w="1389" w:type="dxa"/>
            <w:vAlign w:val="center"/>
          </w:tcPr>
          <w:p w14:paraId="49EEC24E">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Spark SQL</w:t>
            </w:r>
          </w:p>
        </w:tc>
        <w:tc>
          <w:tcPr>
            <w:tcW w:w="855" w:type="dxa"/>
            <w:vAlign w:val="center"/>
          </w:tcPr>
          <w:p w14:paraId="6DECB033">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Structured</w:t>
            </w:r>
          </w:p>
        </w:tc>
        <w:tc>
          <w:tcPr>
            <w:tcW w:w="1252" w:type="dxa"/>
            <w:vAlign w:val="center"/>
          </w:tcPr>
          <w:p w14:paraId="1802D99D">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Medium to Large (GB-TB)</w:t>
            </w:r>
          </w:p>
        </w:tc>
        <w:tc>
          <w:tcPr>
            <w:tcW w:w="1512" w:type="dxa"/>
            <w:vAlign w:val="center"/>
          </w:tcPr>
          <w:p w14:paraId="3A3804DE">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Data warehousing, Analytics</w:t>
            </w:r>
          </w:p>
        </w:tc>
        <w:tc>
          <w:tcPr>
            <w:tcW w:w="1877" w:type="dxa"/>
            <w:vAlign w:val="center"/>
          </w:tcPr>
          <w:p w14:paraId="59C12E2E">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Query performance, Optimization effectiveness</w:t>
            </w:r>
          </w:p>
        </w:tc>
        <w:tc>
          <w:tcPr>
            <w:tcW w:w="1406" w:type="dxa"/>
            <w:vAlign w:val="center"/>
          </w:tcPr>
          <w:p w14:paraId="5A2EC833">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SQL compatibility limitations</w:t>
            </w:r>
          </w:p>
        </w:tc>
      </w:tr>
      <w:tr w14:paraId="00FF27D2">
        <w:trPr>
          <w:trHeight w:val="1440" w:hRule="atLeast"/>
        </w:trPr>
        <w:tc>
          <w:tcPr>
            <w:tcW w:w="763" w:type="dxa"/>
            <w:vAlign w:val="center"/>
          </w:tcPr>
          <w:p w14:paraId="020058BA">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Vavilapalli et al. (2013)</w:t>
            </w:r>
          </w:p>
        </w:tc>
        <w:tc>
          <w:tcPr>
            <w:tcW w:w="1389" w:type="dxa"/>
            <w:vAlign w:val="center"/>
          </w:tcPr>
          <w:p w14:paraId="454C427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YARN</w:t>
            </w:r>
          </w:p>
        </w:tc>
        <w:tc>
          <w:tcPr>
            <w:tcW w:w="855" w:type="dxa"/>
            <w:vAlign w:val="center"/>
          </w:tcPr>
          <w:p w14:paraId="5E83EA5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Multi-framework</w:t>
            </w:r>
          </w:p>
        </w:tc>
        <w:tc>
          <w:tcPr>
            <w:tcW w:w="1252" w:type="dxa"/>
            <w:vAlign w:val="center"/>
          </w:tcPr>
          <w:p w14:paraId="569ACFB6">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Cluster-wide</w:t>
            </w:r>
          </w:p>
        </w:tc>
        <w:tc>
          <w:tcPr>
            <w:tcW w:w="1512" w:type="dxa"/>
            <w:vAlign w:val="center"/>
          </w:tcPr>
          <w:p w14:paraId="223FF119">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Resource management</w:t>
            </w:r>
          </w:p>
        </w:tc>
        <w:tc>
          <w:tcPr>
            <w:tcW w:w="1877" w:type="dxa"/>
            <w:vAlign w:val="center"/>
          </w:tcPr>
          <w:p w14:paraId="77737F71">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Resource utilization, Job completion time</w:t>
            </w:r>
          </w:p>
        </w:tc>
        <w:tc>
          <w:tcPr>
            <w:tcW w:w="1406" w:type="dxa"/>
            <w:vAlign w:val="center"/>
          </w:tcPr>
          <w:p w14:paraId="2BAC35D2">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Scheduling overhead, Configuration complexity</w:t>
            </w:r>
          </w:p>
        </w:tc>
      </w:tr>
      <w:tr w14:paraId="74FDB8DC">
        <w:trPr>
          <w:trHeight w:val="1440" w:hRule="atLeast"/>
        </w:trPr>
        <w:tc>
          <w:tcPr>
            <w:tcW w:w="763" w:type="dxa"/>
            <w:vAlign w:val="center"/>
          </w:tcPr>
          <w:p w14:paraId="2C261CB8">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Meng et al. (2016)</w:t>
            </w:r>
          </w:p>
        </w:tc>
        <w:tc>
          <w:tcPr>
            <w:tcW w:w="1389" w:type="dxa"/>
            <w:vAlign w:val="center"/>
          </w:tcPr>
          <w:p w14:paraId="3AE5F22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MLlib</w:t>
            </w:r>
          </w:p>
        </w:tc>
        <w:tc>
          <w:tcPr>
            <w:tcW w:w="855" w:type="dxa"/>
            <w:vAlign w:val="center"/>
          </w:tcPr>
          <w:p w14:paraId="2939EFA3">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Structured, Numerical</w:t>
            </w:r>
          </w:p>
        </w:tc>
        <w:tc>
          <w:tcPr>
            <w:tcW w:w="1252" w:type="dxa"/>
            <w:vAlign w:val="center"/>
          </w:tcPr>
          <w:p w14:paraId="40C0542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Large-scale (TB)</w:t>
            </w:r>
          </w:p>
        </w:tc>
        <w:tc>
          <w:tcPr>
            <w:tcW w:w="1512" w:type="dxa"/>
            <w:vAlign w:val="center"/>
          </w:tcPr>
          <w:p w14:paraId="19C8F8B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Machine Learning</w:t>
            </w:r>
          </w:p>
        </w:tc>
        <w:tc>
          <w:tcPr>
            <w:tcW w:w="1877" w:type="dxa"/>
            <w:vAlign w:val="center"/>
          </w:tcPr>
          <w:p w14:paraId="29003E1F">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Algorithm convergence, Scalability</w:t>
            </w:r>
          </w:p>
        </w:tc>
        <w:tc>
          <w:tcPr>
            <w:tcW w:w="1406" w:type="dxa"/>
            <w:vAlign w:val="center"/>
          </w:tcPr>
          <w:p w14:paraId="5D412AA8">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Limited algorithm coverage, Performance tuning complexity</w:t>
            </w:r>
          </w:p>
        </w:tc>
      </w:tr>
      <w:tr w14:paraId="288B4EF9">
        <w:trPr>
          <w:trHeight w:val="1440" w:hRule="atLeast"/>
        </w:trPr>
        <w:tc>
          <w:tcPr>
            <w:tcW w:w="763" w:type="dxa"/>
            <w:vAlign w:val="center"/>
          </w:tcPr>
          <w:p w14:paraId="34CA3FC2">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Ousterhout et al. (2015)</w:t>
            </w:r>
          </w:p>
        </w:tc>
        <w:tc>
          <w:tcPr>
            <w:tcW w:w="1389" w:type="dxa"/>
            <w:vAlign w:val="center"/>
          </w:tcPr>
          <w:p w14:paraId="67CB94CA">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Spark</w:t>
            </w:r>
          </w:p>
        </w:tc>
        <w:tc>
          <w:tcPr>
            <w:tcW w:w="855" w:type="dxa"/>
            <w:vAlign w:val="center"/>
          </w:tcPr>
          <w:p w14:paraId="4CF08E5B">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Mixed workloads</w:t>
            </w:r>
          </w:p>
        </w:tc>
        <w:tc>
          <w:tcPr>
            <w:tcW w:w="1252" w:type="dxa"/>
            <w:vAlign w:val="center"/>
          </w:tcPr>
          <w:p w14:paraId="0AA706AD">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Large-scale (TB)</w:t>
            </w:r>
          </w:p>
        </w:tc>
        <w:tc>
          <w:tcPr>
            <w:tcW w:w="1512" w:type="dxa"/>
            <w:vAlign w:val="center"/>
          </w:tcPr>
          <w:p w14:paraId="6451F30F">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Performance analysis</w:t>
            </w:r>
          </w:p>
        </w:tc>
        <w:tc>
          <w:tcPr>
            <w:tcW w:w="1877" w:type="dxa"/>
            <w:vAlign w:val="center"/>
          </w:tcPr>
          <w:p w14:paraId="06A4F9CF">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Execution time, Resource efficiency</w:t>
            </w:r>
          </w:p>
        </w:tc>
        <w:tc>
          <w:tcPr>
            <w:tcW w:w="1406" w:type="dxa"/>
            <w:vAlign w:val="center"/>
          </w:tcPr>
          <w:p w14:paraId="23D3E6C0">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Workload-specific optimizations needed</w:t>
            </w:r>
          </w:p>
        </w:tc>
      </w:tr>
      <w:tr w14:paraId="2D7F9E37">
        <w:trPr>
          <w:trHeight w:val="1440" w:hRule="atLeast"/>
        </w:trPr>
        <w:tc>
          <w:tcPr>
            <w:tcW w:w="763" w:type="dxa"/>
            <w:vAlign w:val="center"/>
          </w:tcPr>
          <w:p w14:paraId="061C5585">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Shi et al. (2015)</w:t>
            </w:r>
          </w:p>
        </w:tc>
        <w:tc>
          <w:tcPr>
            <w:tcW w:w="1389" w:type="dxa"/>
            <w:vAlign w:val="center"/>
          </w:tcPr>
          <w:p w14:paraId="3936A955">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Spark</w:t>
            </w:r>
          </w:p>
        </w:tc>
        <w:tc>
          <w:tcPr>
            <w:tcW w:w="855" w:type="dxa"/>
            <w:vAlign w:val="center"/>
          </w:tcPr>
          <w:p w14:paraId="7B0506F2">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Structured</w:t>
            </w:r>
          </w:p>
        </w:tc>
        <w:tc>
          <w:tcPr>
            <w:tcW w:w="1252" w:type="dxa"/>
            <w:vAlign w:val="center"/>
          </w:tcPr>
          <w:p w14:paraId="7D13CA7A">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Large-scale (TB)</w:t>
            </w:r>
          </w:p>
        </w:tc>
        <w:tc>
          <w:tcPr>
            <w:tcW w:w="1512" w:type="dxa"/>
            <w:vAlign w:val="center"/>
          </w:tcPr>
          <w:p w14:paraId="7A89FEE4">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Shuffle optimization</w:t>
            </w:r>
          </w:p>
        </w:tc>
        <w:tc>
          <w:tcPr>
            <w:tcW w:w="1877" w:type="dxa"/>
            <w:vAlign w:val="center"/>
          </w:tcPr>
          <w:p w14:paraId="27F83CDA">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Network overhead, Serialization cost</w:t>
            </w:r>
          </w:p>
        </w:tc>
        <w:tc>
          <w:tcPr>
            <w:tcW w:w="1406" w:type="dxa"/>
            <w:vAlign w:val="center"/>
          </w:tcPr>
          <w:p w14:paraId="5EA36776">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Data skew handling limitations</w:t>
            </w:r>
          </w:p>
        </w:tc>
      </w:tr>
      <w:tr w14:paraId="492A061F">
        <w:trPr>
          <w:trHeight w:val="1440" w:hRule="atLeast"/>
        </w:trPr>
        <w:tc>
          <w:tcPr>
            <w:tcW w:w="763" w:type="dxa"/>
            <w:vAlign w:val="center"/>
          </w:tcPr>
          <w:p w14:paraId="2DD14566">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Hindman et al. (2011)</w:t>
            </w:r>
          </w:p>
        </w:tc>
        <w:tc>
          <w:tcPr>
            <w:tcW w:w="1389" w:type="dxa"/>
            <w:vAlign w:val="center"/>
          </w:tcPr>
          <w:p w14:paraId="603EAD46">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Mesos</w:t>
            </w:r>
          </w:p>
        </w:tc>
        <w:tc>
          <w:tcPr>
            <w:tcW w:w="855" w:type="dxa"/>
            <w:vAlign w:val="center"/>
          </w:tcPr>
          <w:p w14:paraId="72D923A9">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Multi-framework</w:t>
            </w:r>
          </w:p>
        </w:tc>
        <w:tc>
          <w:tcPr>
            <w:tcW w:w="1252" w:type="dxa"/>
            <w:vAlign w:val="center"/>
          </w:tcPr>
          <w:p w14:paraId="7DA380B7">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Cluster-wide</w:t>
            </w:r>
          </w:p>
        </w:tc>
        <w:tc>
          <w:tcPr>
            <w:tcW w:w="1512" w:type="dxa"/>
            <w:vAlign w:val="center"/>
          </w:tcPr>
          <w:p w14:paraId="4F9E525B">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Resource management</w:t>
            </w:r>
          </w:p>
        </w:tc>
        <w:tc>
          <w:tcPr>
            <w:tcW w:w="1877" w:type="dxa"/>
            <w:vAlign w:val="center"/>
          </w:tcPr>
          <w:p w14:paraId="12311CD4">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Resource sharing efficiency, Fault tolerance</w:t>
            </w:r>
          </w:p>
        </w:tc>
        <w:tc>
          <w:tcPr>
            <w:tcW w:w="1406" w:type="dxa"/>
            <w:vAlign w:val="center"/>
          </w:tcPr>
          <w:p w14:paraId="7F129364">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Two-level scheduling complexity</w:t>
            </w:r>
          </w:p>
        </w:tc>
      </w:tr>
      <w:tr w14:paraId="4A5C7150">
        <w:trPr>
          <w:trHeight w:val="1440" w:hRule="atLeast"/>
        </w:trPr>
        <w:tc>
          <w:tcPr>
            <w:tcW w:w="763" w:type="dxa"/>
            <w:vAlign w:val="center"/>
          </w:tcPr>
          <w:p w14:paraId="57A9C06F">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Ketu et al. (2020)</w:t>
            </w:r>
          </w:p>
        </w:tc>
        <w:tc>
          <w:tcPr>
            <w:tcW w:w="1389" w:type="dxa"/>
            <w:vAlign w:val="center"/>
          </w:tcPr>
          <w:p w14:paraId="63263981">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Spark</w:t>
            </w:r>
          </w:p>
        </w:tc>
        <w:tc>
          <w:tcPr>
            <w:tcW w:w="855" w:type="dxa"/>
            <w:vAlign w:val="center"/>
          </w:tcPr>
          <w:p w14:paraId="42DD0F72">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Structured, Time-series</w:t>
            </w:r>
          </w:p>
        </w:tc>
        <w:tc>
          <w:tcPr>
            <w:tcW w:w="1252" w:type="dxa"/>
            <w:vAlign w:val="center"/>
          </w:tcPr>
          <w:p w14:paraId="3BC63A0A">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Medium to Large (GB-TB)</w:t>
            </w:r>
          </w:p>
        </w:tc>
        <w:tc>
          <w:tcPr>
            <w:tcW w:w="1512" w:type="dxa"/>
            <w:vAlign w:val="center"/>
          </w:tcPr>
          <w:p w14:paraId="5956BA8B">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Real-time analytics</w:t>
            </w:r>
          </w:p>
        </w:tc>
        <w:tc>
          <w:tcPr>
            <w:tcW w:w="1877" w:type="dxa"/>
            <w:vAlign w:val="center"/>
          </w:tcPr>
          <w:p w14:paraId="2C35E4E0">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Processing latency, Accuracy</w:t>
            </w:r>
          </w:p>
        </w:tc>
        <w:tc>
          <w:tcPr>
            <w:tcW w:w="1406" w:type="dxa"/>
            <w:vAlign w:val="center"/>
          </w:tcPr>
          <w:p w14:paraId="269A809E">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Micro-batching limitations for true real-time</w:t>
            </w:r>
          </w:p>
        </w:tc>
      </w:tr>
      <w:tr w14:paraId="0D69FE8B">
        <w:trPr>
          <w:trHeight w:val="1440" w:hRule="atLeast"/>
        </w:trPr>
        <w:tc>
          <w:tcPr>
            <w:tcW w:w="763" w:type="dxa"/>
            <w:vAlign w:val="center"/>
          </w:tcPr>
          <w:p w14:paraId="74E08F1C">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Thiruvathukal et al. (2019)</w:t>
            </w:r>
          </w:p>
        </w:tc>
        <w:tc>
          <w:tcPr>
            <w:tcW w:w="1389" w:type="dxa"/>
            <w:vAlign w:val="center"/>
          </w:tcPr>
          <w:p w14:paraId="20A4F3E0">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Spark</w:t>
            </w:r>
          </w:p>
        </w:tc>
        <w:tc>
          <w:tcPr>
            <w:tcW w:w="855" w:type="dxa"/>
            <w:vAlign w:val="center"/>
          </w:tcPr>
          <w:p w14:paraId="30CCB208">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Mixed</w:t>
            </w:r>
          </w:p>
        </w:tc>
        <w:tc>
          <w:tcPr>
            <w:tcW w:w="1252" w:type="dxa"/>
            <w:vAlign w:val="center"/>
          </w:tcPr>
          <w:p w14:paraId="553D878E">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Large-scale (TB)</w:t>
            </w:r>
          </w:p>
        </w:tc>
        <w:tc>
          <w:tcPr>
            <w:tcW w:w="1512" w:type="dxa"/>
            <w:vAlign w:val="center"/>
          </w:tcPr>
          <w:p w14:paraId="15D755A2">
            <w:pPr>
              <w:pStyle w:val="19"/>
              <w:rPr>
                <w:rFonts w:ascii="Times New Roman" w:hAnsi="Times New Roman" w:eastAsia="Times New Roman" w:cs="Times New Roman"/>
                <w:b w:val="0"/>
                <w:bCs/>
                <w:spacing w:val="-2"/>
                <w:sz w:val="24"/>
              </w:rPr>
            </w:pPr>
            <w:r>
              <w:rPr>
                <w:rFonts w:hint="default" w:ascii="Times New Roman" w:hAnsi="Times New Roman" w:eastAsia="Times New Roman" w:cs="Times New Roman"/>
                <w:b w:val="0"/>
                <w:bCs/>
                <w:spacing w:val="-2"/>
                <w:sz w:val="24"/>
                <w:lang w:val="en-US" w:eastAsia="zh-CN"/>
              </w:rPr>
              <w:t>Memory management</w:t>
            </w:r>
          </w:p>
        </w:tc>
        <w:tc>
          <w:tcPr>
            <w:tcW w:w="1877" w:type="dxa"/>
            <w:vAlign w:val="center"/>
          </w:tcPr>
          <w:p w14:paraId="4D1D146F">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GC performance, Memory utilization</w:t>
            </w:r>
          </w:p>
        </w:tc>
        <w:tc>
          <w:tcPr>
            <w:tcW w:w="1406" w:type="dxa"/>
            <w:vAlign w:val="center"/>
          </w:tcPr>
          <w:p w14:paraId="67A9B768">
            <w:pPr>
              <w:pStyle w:val="19"/>
              <w:rPr>
                <w:rFonts w:hint="default" w:ascii="Times New Roman" w:hAnsi="Times New Roman" w:eastAsia="Times New Roman" w:cs="Times New Roman"/>
                <w:b w:val="0"/>
                <w:bCs/>
                <w:spacing w:val="-2"/>
                <w:sz w:val="24"/>
                <w:lang w:val="en-US" w:eastAsia="zh-CN"/>
              </w:rPr>
            </w:pPr>
            <w:r>
              <w:rPr>
                <w:rFonts w:hint="default" w:ascii="Times New Roman" w:hAnsi="Times New Roman" w:eastAsia="Times New Roman" w:cs="Times New Roman"/>
                <w:b w:val="0"/>
                <w:bCs/>
                <w:spacing w:val="-2"/>
                <w:sz w:val="24"/>
                <w:lang w:val="en-US" w:eastAsia="zh-CN"/>
              </w:rPr>
              <w:t>JVM limitations, Memory fragmentation</w:t>
            </w:r>
          </w:p>
        </w:tc>
      </w:tr>
    </w:tbl>
    <w:p w14:paraId="0F162AB7">
      <w:pPr>
        <w:pStyle w:val="3"/>
        <w:keepNext w:val="0"/>
        <w:keepLines w:val="0"/>
        <w:pageBreakBefore w:val="0"/>
        <w:numPr>
          <w:numId w:val="0"/>
        </w:numPr>
        <w:tabs>
          <w:tab w:val="left" w:pos="598"/>
        </w:tabs>
        <w:kinsoku/>
        <w:wordWrap/>
        <w:overflowPunct/>
        <w:topLinePunct w:val="0"/>
        <w:autoSpaceDE w:val="0"/>
        <w:autoSpaceDN w:val="0"/>
        <w:bidi w:val="0"/>
        <w:adjustRightInd/>
        <w:snapToGrid/>
        <w:spacing w:before="0" w:beforeAutospacing="0" w:after="0" w:afterAutospacing="0" w:line="480" w:lineRule="auto"/>
        <w:ind w:left="23" w:leftChars="0" w:right="0" w:rightChars="0"/>
        <w:jc w:val="center"/>
        <w:textAlignment w:val="auto"/>
        <w:rPr>
          <w:rFonts w:hint="default" w:ascii="Times New Roman" w:hAnsi="Times New Roman" w:eastAsia="Times New Roman" w:cs="Times New Roman"/>
          <w:b w:val="0"/>
          <w:bCs w:val="0"/>
          <w:i/>
          <w:iCs/>
          <w:sz w:val="24"/>
          <w:szCs w:val="24"/>
          <w:lang w:val="en-US" w:eastAsia="zh-CN" w:bidi="ar-SA"/>
        </w:rPr>
      </w:pPr>
    </w:p>
    <w:p w14:paraId="718354D6">
      <w:pPr>
        <w:pStyle w:val="3"/>
        <w:keepNext w:val="0"/>
        <w:keepLines w:val="0"/>
        <w:pageBreakBefore w:val="0"/>
        <w:numPr>
          <w:ilvl w:val="1"/>
          <w:numId w:val="5"/>
        </w:numPr>
        <w:tabs>
          <w:tab w:val="left" w:pos="598"/>
        </w:tabs>
        <w:kinsoku/>
        <w:wordWrap/>
        <w:overflowPunct/>
        <w:topLinePunct w:val="0"/>
        <w:autoSpaceDE w:val="0"/>
        <w:autoSpaceDN w:val="0"/>
        <w:bidi w:val="0"/>
        <w:adjustRightInd/>
        <w:snapToGrid/>
        <w:spacing w:before="0" w:beforeAutospacing="0" w:after="0" w:afterAutospacing="0" w:line="480" w:lineRule="auto"/>
        <w:ind w:left="598" w:right="0" w:hanging="575"/>
        <w:jc w:val="both"/>
        <w:textAlignment w:val="auto"/>
        <w:rPr>
          <w:rFonts w:hint="eastAsia" w:eastAsia="宋体"/>
          <w:sz w:val="24"/>
          <w:lang w:eastAsia="zh-CN"/>
        </w:rPr>
      </w:pPr>
      <w:bookmarkStart w:id="15" w:name="_Toc419468484"/>
      <w:r>
        <w:rPr>
          <w:rFonts w:hint="default"/>
        </w:rPr>
        <w:t>Stream Processing Systems</w:t>
      </w:r>
      <w:bookmarkEnd w:id="15"/>
    </w:p>
    <w:p w14:paraId="05EB15CE">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16" w:name="_Toc1965481134"/>
      <w:r>
        <w:rPr>
          <w:rFonts w:hint="eastAsia" w:eastAsia="宋体"/>
          <w:sz w:val="24"/>
          <w:lang w:eastAsia="zh-CN"/>
        </w:rPr>
        <w:t>Apache Flink Architecture and Event-Time Processing</w:t>
      </w:r>
      <w:bookmarkEnd w:id="16"/>
    </w:p>
    <w:p w14:paraId="09EEACA3">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 xml:space="preserve">Apache Flink represents a fundamentally different approach to data processing, built around true streaming architecture rather than micro-batching </w:t>
      </w:r>
      <w:r>
        <w:rPr>
          <w:rFonts w:hint="default"/>
        </w:rPr>
        <w:t>(Katsifodimos et al., 2015b)</w:t>
      </w:r>
      <w:r>
        <w:t>. Flink's core design principles emphasize low-latency processing, event-time semantics, and exactly-once processing guarantees, making it particularly suitable for real-time analytics applications.</w:t>
      </w:r>
    </w:p>
    <w:p w14:paraId="0A163D61">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Flink's streaming model treats batch processing as a special case of stream processing, where bounded streams represent batch data. This approach provides a unified programming model while maintaining the performance characteristics required for both processing paradigms (Hueske &amp; Kalavri, 2019). The framework's support for complex event processing, including pattern detection and temporal joins, enables sophisticated real-time analytics scenarios.</w:t>
      </w:r>
    </w:p>
    <w:p w14:paraId="17EA2676">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The event-time processing capabilities in Flink address one of the fundamental challenges in stream processing: handling out-of-order events and late data. Flink's watermark mechanism provides a sophisticated approach to tracking event-time progress, enabling accurate results for time-windowed computations even in the presence of network delays and system failures (Akidau et al., 2015).</w:t>
      </w:r>
    </w:p>
    <w:p w14:paraId="4FFD7852">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17" w:name="_Toc1247960984"/>
      <w:r>
        <w:rPr>
          <w:rFonts w:hint="eastAsia" w:eastAsia="宋体"/>
          <w:sz w:val="24"/>
          <w:lang w:eastAsia="zh-CN"/>
        </w:rPr>
        <w:t>State Management and Fault Tolerance</w:t>
      </w:r>
      <w:bookmarkEnd w:id="17"/>
    </w:p>
    <w:p w14:paraId="1B9F4329">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State management represents a critical aspect of stream processing systems, as stateful operations require mechanisms to maintain consistency across distributed nodes and recover from failures. Flink's approach to state management provides both operator state and keyed state abstractions, with automatic partitioning and redistribution during scaling operations (Carbone et al., 2017).</w:t>
      </w:r>
    </w:p>
    <w:p w14:paraId="35E4F859">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Flink's checkpointing mechanism implements the Chandy-Lamport distributed snapshot algorithm to provide exactly-once processing guarantees (Carbone et al., 2017). This approach creates consistent snapshots of application state and input stream positions, enabling recovery to consistent states following failures. However, the checkpointing process introduces coordination overhead that can impact performance in high-throughput scenarios.</w:t>
      </w:r>
    </w:p>
    <w:p w14:paraId="670CBAF4">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Research by W</w:t>
      </w:r>
      <w:r>
        <w:rPr>
          <w:rFonts w:hint="eastAsia" w:eastAsia="宋体"/>
          <w:lang w:val="en-US" w:eastAsia="zh-CN"/>
        </w:rPr>
        <w:t>u</w:t>
      </w:r>
      <w:r>
        <w:t xml:space="preserve"> et al. (2018) analyzed the trade-offs between consistency guarantees and performance in Flink's state management system. Their findings indicate that while exactly-once processing provides strong consistency guarantees, the associated overhead can be significant for applications with large state sizes or frequent checkpointing requirements.</w:t>
      </w:r>
    </w:p>
    <w:p w14:paraId="32DD1678">
      <w:pPr>
        <w:pStyle w:val="3"/>
        <w:keepNext w:val="0"/>
        <w:keepLines w:val="0"/>
        <w:pageBreakBefore w:val="0"/>
        <w:numPr>
          <w:ilvl w:val="1"/>
          <w:numId w:val="5"/>
        </w:numPr>
        <w:tabs>
          <w:tab w:val="left" w:pos="598"/>
        </w:tabs>
        <w:kinsoku/>
        <w:wordWrap/>
        <w:overflowPunct/>
        <w:topLinePunct w:val="0"/>
        <w:autoSpaceDE w:val="0"/>
        <w:autoSpaceDN w:val="0"/>
        <w:bidi w:val="0"/>
        <w:adjustRightInd/>
        <w:snapToGrid/>
        <w:spacing w:before="0" w:beforeAutospacing="0" w:after="0" w:afterAutospacing="0" w:line="480" w:lineRule="auto"/>
        <w:ind w:left="598" w:right="0" w:hanging="575"/>
        <w:jc w:val="both"/>
        <w:textAlignment w:val="auto"/>
        <w:rPr>
          <w:rFonts w:hint="eastAsia" w:eastAsia="宋体"/>
          <w:sz w:val="24"/>
          <w:lang w:eastAsia="zh-CN"/>
        </w:rPr>
      </w:pPr>
      <w:bookmarkStart w:id="18" w:name="_Toc7477839"/>
      <w:r>
        <w:rPr>
          <w:rFonts w:hint="default"/>
        </w:rPr>
        <w:t>Integration Approaches and Middleware Solutions</w:t>
      </w:r>
      <w:bookmarkEnd w:id="18"/>
      <w:r>
        <w:rPr>
          <w:rFonts w:hint="default"/>
        </w:rPr>
        <w:t xml:space="preserve"> </w:t>
      </w:r>
    </w:p>
    <w:p w14:paraId="73A117C3">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19" w:name="_Toc1125988547"/>
      <w:r>
        <w:rPr>
          <w:rFonts w:hint="eastAsia" w:eastAsia="宋体"/>
          <w:sz w:val="24"/>
          <w:lang w:eastAsia="zh-CN"/>
        </w:rPr>
        <w:t>Abstraction Layer Approaches</w:t>
      </w:r>
      <w:bookmarkEnd w:id="19"/>
    </w:p>
    <w:p w14:paraId="5E576422">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Several research initiatives have focused on creating abstraction layers that provide unified programming models for multiple processing engines. Apache Beam represents the most prominent example, offering a portable programming model that can execute on various runners including Spark, Flink, and Google Cloud Dataflow (Akidau et al., 2015).</w:t>
      </w:r>
    </w:p>
    <w:p w14:paraId="7DEBE44F">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 xml:space="preserve">The abstraction approach also introduces complexity in debugging and performance tuning, as developers must understand both the abstract model and the underlying execution engine behaviors. Studies have shown that this additional complexity can offset the productivity benefits of unified programming models, particularly for performance-critical applications </w:t>
      </w:r>
      <w:r>
        <w:rPr>
          <w:rFonts w:hint="default"/>
        </w:rPr>
        <w:t>(Aaja et al., 2021)</w:t>
      </w:r>
      <w:r>
        <w:t>.</w:t>
      </w:r>
    </w:p>
    <w:p w14:paraId="12124892">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20" w:name="_Toc863612065"/>
      <w:r>
        <w:rPr>
          <w:rFonts w:hint="eastAsia" w:eastAsia="宋体"/>
          <w:sz w:val="24"/>
          <w:lang w:eastAsia="zh-CN"/>
        </w:rPr>
        <w:t>Data Lake Integration Strategies</w:t>
      </w:r>
      <w:bookmarkEnd w:id="20"/>
    </w:p>
    <w:p w14:paraId="0B7ECF93">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Modern data lake architectures have explored integration strategies that provide unified storage layers compatible with multiple processing engines. Apache Hudi and Delta Lake represent leading examples of this approach, offering ACID transaction support and unified batch-streaming data management (Armbrust et al., 2020).</w:t>
      </w:r>
    </w:p>
    <w:p w14:paraId="789FF0B8">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Delta Lake's approach focuses on providing a transactional storage layer that supports both batch and streaming workloads through a unified table format. Research by Databricks (2020) demonstrated that this approach can significantly simplify data pipeline architecture by eliminating the need for separate batch and streaming data stores. However, the evaluation also revealed performance overhead associated with transaction management and metadata operations.</w:t>
      </w:r>
    </w:p>
    <w:p w14:paraId="6D3FC613">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 xml:space="preserve">Apache Hudi takes a different approach, focusing on incremental data processing and providing copy-on-write and merge-on-read storage strategies optimized for different workload patterns </w:t>
      </w:r>
      <w:r>
        <w:rPr>
          <w:rFonts w:hint="eastAsia" w:eastAsia="宋体"/>
          <w:lang w:eastAsia="zh-CN"/>
        </w:rPr>
        <w:t>(Prasanna Rajaperumal, 2017)</w:t>
      </w:r>
      <w:r>
        <w:t>. While this approach provides flexibility in balancing write and read performance, it requires careful configuration and understanding of workload characteristics to achieve optimal performance.</w:t>
      </w:r>
    </w:p>
    <w:p w14:paraId="3625A157">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21" w:name="_Toc2033490029"/>
      <w:r>
        <w:rPr>
          <w:rFonts w:hint="eastAsia" w:eastAsia="宋体"/>
          <w:sz w:val="24"/>
          <w:lang w:eastAsia="zh-CN"/>
        </w:rPr>
        <w:t>Custom Integration Frameworks</w:t>
      </w:r>
      <w:bookmarkEnd w:id="21"/>
    </w:p>
    <w:p w14:paraId="08DAFB1A">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Several organizations have developed custom integration frameworks tailored to their specific requirements. Netflix's data platform represents a notable example, integrating Spark and Flink through a service-oriented architecture with shared data storage and coordinated scheduling (Netflix Technology Blog, 2018).</w:t>
      </w:r>
    </w:p>
    <w:p w14:paraId="2B93DEE7">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Netflix approach demonstrates that high-performance integration is achievable through careful architectural design and custom tooling. However, their solution requires substantial engineering resources and domain expertise, making it less accessible for organizations without similar technical capabilities. Additionally, the tight coupling to specific infrastructure and operational practices limits the generalizability of their approach.</w:t>
      </w:r>
    </w:p>
    <w:p w14:paraId="23B1C9F8">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Uber's data processing platform provides another example of custom integration, utilizing Apache Kafka as a central data hub connecting various processing engines (Kreps et al., 2011). This approach provides loose coupling between processing components but requires sophisticated coordination mechanisms to ensure data consistency and processing ordering across the integrated system.</w:t>
      </w:r>
    </w:p>
    <w:p w14:paraId="137B63D9">
      <w:pPr>
        <w:pStyle w:val="3"/>
        <w:keepNext w:val="0"/>
        <w:keepLines w:val="0"/>
        <w:pageBreakBefore w:val="0"/>
        <w:numPr>
          <w:ilvl w:val="1"/>
          <w:numId w:val="5"/>
        </w:numPr>
        <w:tabs>
          <w:tab w:val="left" w:pos="598"/>
        </w:tabs>
        <w:kinsoku/>
        <w:wordWrap/>
        <w:overflowPunct/>
        <w:topLinePunct w:val="0"/>
        <w:autoSpaceDE w:val="0"/>
        <w:autoSpaceDN w:val="0"/>
        <w:bidi w:val="0"/>
        <w:adjustRightInd/>
        <w:snapToGrid/>
        <w:spacing w:before="0" w:beforeAutospacing="0" w:after="0" w:afterAutospacing="0" w:line="480" w:lineRule="auto"/>
        <w:ind w:left="598" w:right="0" w:hanging="575"/>
        <w:jc w:val="both"/>
        <w:textAlignment w:val="auto"/>
        <w:rPr>
          <w:rFonts w:hint="eastAsia" w:eastAsia="宋体"/>
          <w:sz w:val="24"/>
          <w:lang w:eastAsia="zh-CN"/>
        </w:rPr>
      </w:pPr>
      <w:bookmarkStart w:id="22" w:name="_Toc1812159045"/>
      <w:r>
        <w:rPr>
          <w:rFonts w:hint="default"/>
        </w:rPr>
        <w:t>Performance Optimization in Hybrid Systems</w:t>
      </w:r>
      <w:bookmarkEnd w:id="22"/>
    </w:p>
    <w:p w14:paraId="54C104DC">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23" w:name="_Toc1343987561"/>
      <w:r>
        <w:rPr>
          <w:rFonts w:hint="eastAsia" w:eastAsia="宋体"/>
          <w:sz w:val="24"/>
          <w:lang w:eastAsia="zh-CN"/>
        </w:rPr>
        <w:t>Resource Allocation and Scheduling</w:t>
      </w:r>
      <w:bookmarkEnd w:id="23"/>
    </w:p>
    <w:p w14:paraId="577ABDCD">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Optimizing resource allocation in hybrid processing environments presents unique challenges due to the different resource consumption patterns of batch and stream processing workloads. Research by Grandl et al. (2014) demonstrated that traditional resource allocation strategies often lead to resource fragmentation and performance degradation in mixed workload scenarios.</w:t>
      </w:r>
    </w:p>
    <w:p w14:paraId="1B19B0F2">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Advanced scheduling strategies have been proposed to address these challenges. The work by Schwarzkopf et al. (2013) on Firmament introduced a flow-based scheduling approach that models resource allocation as a minimum-cost flow problem, enabling more sophisticated optimization of resource assignments. However, the computational complexity of such approaches may limit their applicability in large-scale distributed systems.</w:t>
      </w:r>
    </w:p>
    <w:p w14:paraId="461AE858">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Machine learning-based approaches to resource allocation have shown promise in adapting to dynamic workload patterns. Research by Venkataraman et al. (2016) demonstrated that predictive models can learn effective resource allocation policies for mixed batch-streaming workloads, achieving better resource utilization than static allocation strategies.</w:t>
      </w:r>
    </w:p>
    <w:p w14:paraId="192B18E9">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24" w:name="_Toc1165938581"/>
      <w:r>
        <w:rPr>
          <w:rFonts w:hint="eastAsia" w:eastAsia="宋体"/>
          <w:sz w:val="24"/>
          <w:lang w:eastAsia="zh-CN"/>
        </w:rPr>
        <w:t>Data Movement and Serialization Optimization</w:t>
      </w:r>
      <w:bookmarkEnd w:id="24"/>
    </w:p>
    <w:p w14:paraId="5E9324CE">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 xml:space="preserve">Data movement between processing engines represents a significant performance bottleneck in hybrid systems. The overhead associated with data serialization, network transfer, and deserialization can dominate total processing time for data-intensive applications </w:t>
      </w:r>
      <w:r>
        <w:rPr>
          <w:rFonts w:hint="default"/>
        </w:rPr>
        <w:t>(Maas et al., 2016)</w:t>
      </w:r>
      <w:r>
        <w:t>.</w:t>
      </w:r>
    </w:p>
    <w:p w14:paraId="18CB0A52">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Research on columnar data formats such as Apache Arrow has demonstrated significant performance benefits for cross-engine data exchange. The Arrow format provides efficient in-memory representation and zero-copy data exchange between different processing engines, reducing serialization overhead (Apache Arrow, 2016). However, adoption of columnar formats may require modifications to existing data processing pipelines and applications.</w:t>
      </w:r>
    </w:p>
    <w:p w14:paraId="0E1C6AB5">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Compression strategies for data exchange have also been studied extensively. Work by Lemire &amp; Boytsov (201</w:t>
      </w:r>
      <w:r>
        <w:rPr>
          <w:rFonts w:hint="eastAsia" w:eastAsia="宋体"/>
          <w:lang w:val="en-US" w:eastAsia="zh-CN"/>
        </w:rPr>
        <w:t>3</w:t>
      </w:r>
      <w:r>
        <w:t>) on integer compression techniques showed that appropriate compression algorithms can reduce network transfer time while maintaining reasonable CPU overhead. The selection of compression strategies requires careful consideration of the trade-offs between compression ratio, computational overhead, and network bandwidth utilization.</w:t>
      </w:r>
    </w:p>
    <w:p w14:paraId="5B15ADA2">
      <w:pPr>
        <w:pStyle w:val="3"/>
        <w:keepNext w:val="0"/>
        <w:keepLines w:val="0"/>
        <w:pageBreakBefore w:val="0"/>
        <w:widowControl w:val="0"/>
        <w:numPr>
          <w:ilvl w:val="1"/>
          <w:numId w:val="5"/>
        </w:numPr>
        <w:tabs>
          <w:tab w:val="left" w:pos="598"/>
        </w:tabs>
        <w:kinsoku/>
        <w:wordWrap/>
        <w:overflowPunct/>
        <w:topLinePunct w:val="0"/>
        <w:autoSpaceDE w:val="0"/>
        <w:autoSpaceDN w:val="0"/>
        <w:bidi w:val="0"/>
        <w:adjustRightInd/>
        <w:snapToGrid/>
        <w:spacing w:before="0" w:after="0" w:line="480" w:lineRule="auto"/>
        <w:ind w:left="598" w:right="0" w:hanging="575"/>
        <w:jc w:val="both"/>
        <w:textAlignment w:val="auto"/>
        <w:rPr>
          <w:rFonts w:hint="eastAsia" w:eastAsia="宋体"/>
          <w:sz w:val="24"/>
          <w:lang w:eastAsia="zh-CN"/>
        </w:rPr>
      </w:pPr>
      <w:bookmarkStart w:id="25" w:name="_Toc141451992"/>
      <w:r>
        <w:rPr>
          <w:rFonts w:hint="default"/>
        </w:rPr>
        <w:t>Comparative Analysis</w:t>
      </w:r>
      <w:bookmarkEnd w:id="25"/>
    </w:p>
    <w:p w14:paraId="2BFA387A">
      <w:pPr>
        <w:keepNext w:val="0"/>
        <w:keepLines w:val="0"/>
        <w:pageBreakBefore w:val="0"/>
        <w:widowControl w:val="0"/>
        <w:numPr>
          <w:ilvl w:val="0"/>
          <w:numId w:val="0"/>
        </w:numPr>
        <w:tabs>
          <w:tab w:val="left" w:pos="598"/>
        </w:tabs>
        <w:kinsoku/>
        <w:wordWrap/>
        <w:overflowPunct/>
        <w:topLinePunct w:val="0"/>
        <w:autoSpaceDE w:val="0"/>
        <w:autoSpaceDN w:val="0"/>
        <w:bidi w:val="0"/>
        <w:adjustRightInd/>
        <w:snapToGrid/>
        <w:spacing w:before="0" w:after="0" w:line="480" w:lineRule="auto"/>
        <w:ind w:left="29" w:leftChars="0" w:right="0" w:rightChars="0"/>
        <w:jc w:val="both"/>
        <w:textAlignment w:val="auto"/>
        <w:outlineLvl w:val="9"/>
        <w:rPr>
          <w:rFonts w:hint="eastAsia" w:ascii="Times New Roman" w:hAnsi="Times New Roman" w:eastAsia="Times New Roman" w:cs="Times New Roman"/>
          <w:b w:val="0"/>
          <w:bCs w:val="0"/>
          <w:sz w:val="24"/>
          <w:szCs w:val="24"/>
          <w:lang w:val="en-US" w:eastAsia="zh-CN" w:bidi="ar-SA"/>
        </w:rPr>
      </w:pPr>
      <w:r>
        <w:rPr>
          <w:rFonts w:hint="eastAsia" w:ascii="Times New Roman" w:hAnsi="Times New Roman" w:eastAsia="Times New Roman" w:cs="Times New Roman"/>
          <w:b w:val="0"/>
          <w:bCs w:val="0"/>
          <w:sz w:val="24"/>
          <w:szCs w:val="24"/>
          <w:lang w:val="en-US" w:eastAsia="zh-CN" w:bidi="ar-SA"/>
        </w:rPr>
        <w:t>The following analysis compares existing approaches to hybrid data processing integration, examining their strengths, limitations, and applicability to different use cases.</w:t>
      </w:r>
    </w:p>
    <w:p w14:paraId="0D810353">
      <w:pPr>
        <w:pStyle w:val="4"/>
        <w:keepNext w:val="0"/>
        <w:keepLines w:val="0"/>
        <w:pageBreakBefore w:val="0"/>
        <w:widowControl w:val="0"/>
        <w:numPr>
          <w:ilvl w:val="2"/>
          <w:numId w:val="5"/>
        </w:numPr>
        <w:tabs>
          <w:tab w:val="left" w:pos="742"/>
        </w:tabs>
        <w:kinsoku/>
        <w:wordWrap/>
        <w:overflowPunct/>
        <w:topLinePunct w:val="0"/>
        <w:autoSpaceDE w:val="0"/>
        <w:autoSpaceDN w:val="0"/>
        <w:bidi w:val="0"/>
        <w:adjustRightInd/>
        <w:snapToGrid/>
        <w:spacing w:before="0" w:after="0" w:line="480" w:lineRule="auto"/>
        <w:ind w:left="742" w:right="0" w:hanging="719"/>
        <w:jc w:val="both"/>
        <w:textAlignment w:val="auto"/>
        <w:rPr>
          <w:rFonts w:hint="eastAsia" w:eastAsia="宋体"/>
          <w:sz w:val="24"/>
          <w:lang w:eastAsia="zh-CN"/>
        </w:rPr>
      </w:pPr>
      <w:bookmarkStart w:id="26" w:name="_Toc119232315"/>
      <w:r>
        <w:rPr>
          <w:rFonts w:hint="eastAsia" w:eastAsia="宋体"/>
          <w:sz w:val="24"/>
          <w:lang w:eastAsia="zh-CN"/>
        </w:rPr>
        <w:t>Summary of Integration Approaches</w:t>
      </w:r>
      <w:bookmarkEnd w:id="26"/>
    </w:p>
    <w:p w14:paraId="29D266AF">
      <w:pPr>
        <w:keepNext w:val="0"/>
        <w:keepLines w:val="0"/>
        <w:pageBreakBefore w:val="0"/>
        <w:widowControl w:val="0"/>
        <w:kinsoku/>
        <w:wordWrap/>
        <w:overflowPunct/>
        <w:topLinePunct w:val="0"/>
        <w:autoSpaceDE w:val="0"/>
        <w:autoSpaceDN w:val="0"/>
        <w:bidi w:val="0"/>
        <w:adjustRightInd/>
        <w:snapToGrid/>
        <w:spacing w:after="0" w:line="480" w:lineRule="auto"/>
        <w:ind w:left="0" w:right="288" w:firstLine="0"/>
        <w:jc w:val="center"/>
        <w:textAlignment w:val="auto"/>
        <w:rPr>
          <w:rFonts w:hint="eastAsia" w:eastAsia="宋体"/>
          <w:sz w:val="24"/>
          <w:lang w:eastAsia="zh-CN"/>
        </w:rPr>
      </w:pPr>
      <w:r>
        <w:rPr>
          <w:i/>
          <w:sz w:val="24"/>
        </w:rPr>
        <w:t>Table</w:t>
      </w:r>
      <w:r>
        <w:rPr>
          <w:i/>
          <w:spacing w:val="-9"/>
          <w:sz w:val="24"/>
        </w:rPr>
        <w:t xml:space="preserve"> </w:t>
      </w:r>
      <w:r>
        <w:rPr>
          <w:rFonts w:hint="default"/>
          <w:i/>
          <w:spacing w:val="-9"/>
          <w:sz w:val="24"/>
          <w:lang w:val="en-US"/>
        </w:rPr>
        <w:t>4</w:t>
      </w:r>
      <w:r>
        <w:rPr>
          <w:i/>
          <w:sz w:val="24"/>
        </w:rPr>
        <w:t>:</w:t>
      </w:r>
      <w:r>
        <w:rPr>
          <w:i/>
          <w:spacing w:val="-9"/>
          <w:sz w:val="24"/>
        </w:rPr>
        <w:t xml:space="preserve"> </w:t>
      </w:r>
      <w:r>
        <w:rPr>
          <w:i/>
          <w:sz w:val="24"/>
        </w:rPr>
        <w:t>Literature</w:t>
      </w:r>
      <w:r>
        <w:rPr>
          <w:i/>
          <w:spacing w:val="-9"/>
          <w:sz w:val="24"/>
        </w:rPr>
        <w:t xml:space="preserve"> </w:t>
      </w:r>
      <w:r>
        <w:rPr>
          <w:i/>
          <w:sz w:val="24"/>
        </w:rPr>
        <w:t>Review</w:t>
      </w:r>
      <w:r>
        <w:rPr>
          <w:i/>
          <w:spacing w:val="-8"/>
          <w:sz w:val="24"/>
        </w:rPr>
        <w:t xml:space="preserve"> </w:t>
      </w:r>
      <w:r>
        <w:rPr>
          <w:i/>
          <w:sz w:val="24"/>
        </w:rPr>
        <w:t>Result</w:t>
      </w:r>
      <w:r>
        <w:rPr>
          <w:i/>
          <w:spacing w:val="-11"/>
          <w:sz w:val="24"/>
        </w:rPr>
        <w:t xml:space="preserve"> </w:t>
      </w:r>
      <w:r>
        <w:rPr>
          <w:i/>
          <w:spacing w:val="-2"/>
          <w:sz w:val="24"/>
        </w:rPr>
        <w:t>Analysis</w:t>
      </w:r>
    </w:p>
    <w:tbl>
      <w:tblPr>
        <w:tblStyle w:val="6"/>
        <w:tblW w:w="0" w:type="auto"/>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5"/>
        <w:gridCol w:w="1502"/>
        <w:gridCol w:w="1672"/>
        <w:gridCol w:w="1437"/>
        <w:gridCol w:w="1592"/>
        <w:gridCol w:w="1661"/>
      </w:tblGrid>
      <w:tr w14:paraId="7672D1F1">
        <w:trPr>
          <w:trHeight w:val="621" w:hRule="atLeast"/>
        </w:trPr>
        <w:tc>
          <w:tcPr>
            <w:tcW w:w="1285" w:type="dxa"/>
            <w:shd w:val="clear" w:color="auto" w:fill="D0CECE"/>
            <w:vAlign w:val="center"/>
          </w:tcPr>
          <w:p w14:paraId="4015879F">
            <w:pPr>
              <w:pStyle w:val="19"/>
              <w:rPr>
                <w:rFonts w:hint="default" w:ascii="Times New Roman Bold" w:hAnsi="Times New Roman Bold" w:cs="Times New Roman Bold"/>
                <w:b/>
                <w:bCs/>
                <w:sz w:val="24"/>
              </w:rPr>
            </w:pPr>
            <w:r>
              <w:rPr>
                <w:rFonts w:hint="default" w:ascii="Times New Roman Bold" w:hAnsi="Times New Roman Bold" w:cs="Times New Roman Bold"/>
                <w:b/>
                <w:bCs/>
                <w:sz w:val="24"/>
                <w:lang w:val="en-US" w:eastAsia="zh-CN"/>
              </w:rPr>
              <w:t>Approach</w:t>
            </w:r>
          </w:p>
        </w:tc>
        <w:tc>
          <w:tcPr>
            <w:tcW w:w="1502" w:type="dxa"/>
            <w:shd w:val="clear" w:color="auto" w:fill="D0CECE"/>
            <w:vAlign w:val="center"/>
          </w:tcPr>
          <w:p w14:paraId="4A8D6C6B">
            <w:pPr>
              <w:pStyle w:val="19"/>
              <w:rPr>
                <w:rFonts w:hint="default" w:ascii="Times New Roman Bold" w:hAnsi="Times New Roman Bold" w:cs="Times New Roman Bold"/>
                <w:b/>
                <w:bCs/>
                <w:sz w:val="24"/>
              </w:rPr>
            </w:pPr>
            <w:r>
              <w:rPr>
                <w:rFonts w:hint="default" w:ascii="Times New Roman Bold" w:hAnsi="Times New Roman Bold" w:cs="Times New Roman Bold"/>
                <w:b/>
                <w:bCs/>
                <w:sz w:val="24"/>
                <w:lang w:val="en-US" w:eastAsia="zh-CN"/>
              </w:rPr>
              <w:t>Related Studies</w:t>
            </w:r>
          </w:p>
        </w:tc>
        <w:tc>
          <w:tcPr>
            <w:tcW w:w="1672" w:type="dxa"/>
            <w:shd w:val="clear" w:color="auto" w:fill="D0CECE"/>
            <w:vAlign w:val="center"/>
          </w:tcPr>
          <w:p w14:paraId="1C7C44AB">
            <w:pPr>
              <w:pStyle w:val="19"/>
              <w:rPr>
                <w:rFonts w:hint="default" w:ascii="Times New Roman Bold" w:hAnsi="Times New Roman Bold" w:cs="Times New Roman Bold"/>
                <w:b/>
                <w:bCs/>
                <w:sz w:val="24"/>
              </w:rPr>
            </w:pPr>
            <w:r>
              <w:rPr>
                <w:rFonts w:hint="default" w:ascii="Times New Roman Bold" w:hAnsi="Times New Roman Bold" w:cs="Times New Roman Bold"/>
                <w:b/>
                <w:bCs/>
                <w:sz w:val="24"/>
                <w:lang w:val="en-US" w:eastAsia="zh-CN"/>
              </w:rPr>
              <w:t>Representative Systems</w:t>
            </w:r>
          </w:p>
        </w:tc>
        <w:tc>
          <w:tcPr>
            <w:tcW w:w="1437" w:type="dxa"/>
            <w:shd w:val="clear" w:color="auto" w:fill="D0CECE"/>
            <w:vAlign w:val="center"/>
          </w:tcPr>
          <w:p w14:paraId="78B85CBC">
            <w:pPr>
              <w:pStyle w:val="19"/>
              <w:rPr>
                <w:rFonts w:hint="default" w:ascii="Times New Roman Bold" w:hAnsi="Times New Roman Bold" w:cs="Times New Roman Bold"/>
                <w:b/>
                <w:bCs/>
                <w:sz w:val="24"/>
              </w:rPr>
            </w:pPr>
            <w:r>
              <w:rPr>
                <w:rFonts w:hint="default" w:ascii="Times New Roman Bold" w:hAnsi="Times New Roman Bold" w:cs="Times New Roman Bold"/>
                <w:b/>
                <w:bCs/>
                <w:sz w:val="24"/>
                <w:lang w:val="en-US" w:eastAsia="zh-CN"/>
              </w:rPr>
              <w:t>Strengths</w:t>
            </w:r>
          </w:p>
        </w:tc>
        <w:tc>
          <w:tcPr>
            <w:tcW w:w="1592" w:type="dxa"/>
            <w:shd w:val="clear" w:color="auto" w:fill="D0CECE"/>
            <w:vAlign w:val="center"/>
          </w:tcPr>
          <w:p w14:paraId="4C6DAD51">
            <w:pPr>
              <w:pStyle w:val="19"/>
              <w:rPr>
                <w:rFonts w:hint="default" w:ascii="Times New Roman Bold" w:hAnsi="Times New Roman Bold" w:cs="Times New Roman Bold"/>
                <w:b/>
                <w:bCs/>
                <w:sz w:val="24"/>
              </w:rPr>
            </w:pPr>
            <w:r>
              <w:rPr>
                <w:rFonts w:hint="default" w:ascii="Times New Roman Bold" w:hAnsi="Times New Roman Bold" w:cs="Times New Roman Bold"/>
                <w:b/>
                <w:bCs/>
                <w:sz w:val="24"/>
                <w:lang w:val="en-US" w:eastAsia="zh-CN"/>
              </w:rPr>
              <w:t>Limitations</w:t>
            </w:r>
          </w:p>
        </w:tc>
        <w:tc>
          <w:tcPr>
            <w:tcW w:w="1661" w:type="dxa"/>
            <w:shd w:val="clear" w:color="auto" w:fill="D0CECE"/>
            <w:vAlign w:val="center"/>
          </w:tcPr>
          <w:p w14:paraId="5FC5F4A0">
            <w:pPr>
              <w:pStyle w:val="19"/>
              <w:rPr>
                <w:rFonts w:hint="default" w:ascii="Times New Roman Bold" w:hAnsi="Times New Roman Bold" w:cs="Times New Roman Bold"/>
                <w:b/>
                <w:bCs/>
                <w:sz w:val="24"/>
                <w:lang w:val="en-US" w:eastAsia="zh-CN"/>
              </w:rPr>
            </w:pPr>
            <w:r>
              <w:rPr>
                <w:rFonts w:hint="default" w:ascii="Times New Roman Bold" w:hAnsi="Times New Roman Bold" w:cs="Times New Roman Bold"/>
                <w:b/>
                <w:bCs/>
                <w:sz w:val="24"/>
                <w:lang w:val="en-US" w:eastAsia="zh-CN"/>
              </w:rPr>
              <w:t>Applicability</w:t>
            </w:r>
          </w:p>
        </w:tc>
      </w:tr>
      <w:tr w14:paraId="3AE4B00B">
        <w:trPr>
          <w:trHeight w:val="1440" w:hRule="atLeast"/>
        </w:trPr>
        <w:tc>
          <w:tcPr>
            <w:tcW w:w="1285" w:type="dxa"/>
            <w:vAlign w:val="center"/>
          </w:tcPr>
          <w:p w14:paraId="435A71E7">
            <w:pPr>
              <w:pStyle w:val="19"/>
              <w:rPr>
                <w:sz w:val="24"/>
              </w:rPr>
            </w:pPr>
            <w:r>
              <w:rPr>
                <w:rFonts w:hint="default"/>
                <w:sz w:val="24"/>
                <w:lang w:val="en-US" w:eastAsia="zh-CN"/>
              </w:rPr>
              <w:t>Abstraction Layer</w:t>
            </w:r>
          </w:p>
        </w:tc>
        <w:tc>
          <w:tcPr>
            <w:tcW w:w="1502" w:type="dxa"/>
            <w:vAlign w:val="center"/>
          </w:tcPr>
          <w:p w14:paraId="4818C6FB">
            <w:pPr>
              <w:pStyle w:val="19"/>
              <w:rPr>
                <w:sz w:val="24"/>
              </w:rPr>
            </w:pPr>
            <w:r>
              <w:rPr>
                <w:rFonts w:hint="default"/>
                <w:sz w:val="24"/>
                <w:lang w:val="en-US" w:eastAsia="zh-CN"/>
              </w:rPr>
              <w:t>Akidau et al. (2015), Aaja et al. (2021)</w:t>
            </w:r>
          </w:p>
        </w:tc>
        <w:tc>
          <w:tcPr>
            <w:tcW w:w="1672" w:type="dxa"/>
            <w:vAlign w:val="center"/>
          </w:tcPr>
          <w:p w14:paraId="19BC393B">
            <w:pPr>
              <w:pStyle w:val="19"/>
              <w:rPr>
                <w:sz w:val="24"/>
              </w:rPr>
            </w:pPr>
            <w:r>
              <w:rPr>
                <w:rFonts w:hint="default"/>
                <w:sz w:val="24"/>
                <w:lang w:val="en-US" w:eastAsia="zh-CN"/>
              </w:rPr>
              <w:t>Apache Beam, Google Cloud Dataflow</w:t>
            </w:r>
          </w:p>
        </w:tc>
        <w:tc>
          <w:tcPr>
            <w:tcW w:w="1437" w:type="dxa"/>
            <w:vAlign w:val="center"/>
          </w:tcPr>
          <w:p w14:paraId="00B3EC7D">
            <w:pPr>
              <w:pStyle w:val="19"/>
              <w:rPr>
                <w:sz w:val="24"/>
              </w:rPr>
            </w:pPr>
            <w:r>
              <w:rPr>
                <w:rFonts w:hint="default"/>
                <w:sz w:val="24"/>
                <w:lang w:val="en-US" w:eastAsia="zh-CN"/>
              </w:rPr>
              <w:t>Unified programming model, portability across engines</w:t>
            </w:r>
          </w:p>
        </w:tc>
        <w:tc>
          <w:tcPr>
            <w:tcW w:w="1592" w:type="dxa"/>
            <w:vAlign w:val="center"/>
          </w:tcPr>
          <w:p w14:paraId="4B454E7B">
            <w:pPr>
              <w:pStyle w:val="19"/>
              <w:rPr>
                <w:sz w:val="24"/>
              </w:rPr>
            </w:pPr>
            <w:r>
              <w:rPr>
                <w:rFonts w:hint="default"/>
                <w:sz w:val="24"/>
                <w:lang w:val="en-US" w:eastAsia="zh-CN"/>
              </w:rPr>
              <w:t>Performance overhead, limited engine-specific optimizations</w:t>
            </w:r>
          </w:p>
        </w:tc>
        <w:tc>
          <w:tcPr>
            <w:tcW w:w="1661" w:type="dxa"/>
            <w:vAlign w:val="center"/>
          </w:tcPr>
          <w:p w14:paraId="41F9A7FE">
            <w:pPr>
              <w:pStyle w:val="19"/>
              <w:rPr>
                <w:rFonts w:hint="default"/>
                <w:sz w:val="24"/>
                <w:lang w:val="en-US" w:eastAsia="zh-CN"/>
              </w:rPr>
            </w:pPr>
            <w:r>
              <w:rPr>
                <w:rFonts w:hint="default"/>
                <w:sz w:val="24"/>
                <w:lang w:val="en-US" w:eastAsia="zh-CN"/>
              </w:rPr>
              <w:t>Development environments requiring portability</w:t>
            </w:r>
          </w:p>
        </w:tc>
      </w:tr>
      <w:tr w14:paraId="236D56CB">
        <w:trPr>
          <w:trHeight w:val="1440" w:hRule="atLeast"/>
        </w:trPr>
        <w:tc>
          <w:tcPr>
            <w:tcW w:w="1285" w:type="dxa"/>
            <w:vAlign w:val="center"/>
          </w:tcPr>
          <w:p w14:paraId="7338BE00">
            <w:pPr>
              <w:pStyle w:val="19"/>
              <w:rPr>
                <w:sz w:val="24"/>
              </w:rPr>
            </w:pPr>
            <w:r>
              <w:rPr>
                <w:rFonts w:hint="default"/>
                <w:sz w:val="24"/>
                <w:lang w:val="en-US" w:eastAsia="zh-CN"/>
              </w:rPr>
              <w:t>Data Lake Integration</w:t>
            </w:r>
          </w:p>
        </w:tc>
        <w:tc>
          <w:tcPr>
            <w:tcW w:w="1502" w:type="dxa"/>
            <w:vAlign w:val="center"/>
          </w:tcPr>
          <w:p w14:paraId="06EA65E5">
            <w:pPr>
              <w:pStyle w:val="19"/>
              <w:rPr>
                <w:sz w:val="24"/>
              </w:rPr>
            </w:pPr>
            <w:r>
              <w:rPr>
                <w:rFonts w:hint="default"/>
                <w:sz w:val="24"/>
                <w:lang w:val="en-US" w:eastAsia="zh-CN"/>
              </w:rPr>
              <w:t>Armbrust et al. (2020), Databricks (2020), Prasanna Rajaperumal, (201</w:t>
            </w:r>
            <w:r>
              <w:rPr>
                <w:rFonts w:hint="eastAsia"/>
                <w:sz w:val="24"/>
                <w:lang w:val="en-US" w:eastAsia="zh-CN"/>
              </w:rPr>
              <w:t>7</w:t>
            </w:r>
            <w:r>
              <w:rPr>
                <w:rFonts w:hint="default"/>
                <w:sz w:val="24"/>
                <w:lang w:val="en-US" w:eastAsia="zh-CN"/>
              </w:rPr>
              <w:t>)</w:t>
            </w:r>
          </w:p>
        </w:tc>
        <w:tc>
          <w:tcPr>
            <w:tcW w:w="1672" w:type="dxa"/>
            <w:vAlign w:val="center"/>
          </w:tcPr>
          <w:p w14:paraId="7D30BCBA">
            <w:pPr>
              <w:pStyle w:val="19"/>
              <w:rPr>
                <w:sz w:val="24"/>
              </w:rPr>
            </w:pPr>
            <w:r>
              <w:rPr>
                <w:rFonts w:hint="default"/>
                <w:sz w:val="24"/>
                <w:lang w:val="en-US" w:eastAsia="zh-CN"/>
              </w:rPr>
              <w:t>Delta Lake, Apache Hudi</w:t>
            </w:r>
          </w:p>
        </w:tc>
        <w:tc>
          <w:tcPr>
            <w:tcW w:w="1437" w:type="dxa"/>
            <w:vAlign w:val="center"/>
          </w:tcPr>
          <w:p w14:paraId="5D023234">
            <w:pPr>
              <w:pStyle w:val="19"/>
              <w:rPr>
                <w:sz w:val="24"/>
              </w:rPr>
            </w:pPr>
            <w:r>
              <w:rPr>
                <w:rFonts w:hint="default"/>
                <w:sz w:val="24"/>
                <w:lang w:val="en-US" w:eastAsia="zh-CN"/>
              </w:rPr>
              <w:t>Unified storage layer, ACID transactions</w:t>
            </w:r>
          </w:p>
        </w:tc>
        <w:tc>
          <w:tcPr>
            <w:tcW w:w="1592" w:type="dxa"/>
            <w:vAlign w:val="center"/>
          </w:tcPr>
          <w:p w14:paraId="40B3FA1F">
            <w:pPr>
              <w:pStyle w:val="19"/>
              <w:rPr>
                <w:sz w:val="24"/>
              </w:rPr>
            </w:pPr>
            <w:r>
              <w:rPr>
                <w:rFonts w:hint="default"/>
                <w:sz w:val="24"/>
                <w:lang w:val="en-US" w:eastAsia="zh-CN"/>
              </w:rPr>
              <w:t>Storage overhead, complexity in query optimization</w:t>
            </w:r>
          </w:p>
        </w:tc>
        <w:tc>
          <w:tcPr>
            <w:tcW w:w="1661" w:type="dxa"/>
            <w:vAlign w:val="center"/>
          </w:tcPr>
          <w:p w14:paraId="7EA27D2B">
            <w:pPr>
              <w:pStyle w:val="19"/>
              <w:rPr>
                <w:rFonts w:hint="default"/>
                <w:sz w:val="24"/>
                <w:lang w:val="en-US" w:eastAsia="zh-CN"/>
              </w:rPr>
            </w:pPr>
            <w:r>
              <w:rPr>
                <w:rFonts w:hint="default"/>
                <w:sz w:val="24"/>
                <w:lang w:val="en-US" w:eastAsia="zh-CN"/>
              </w:rPr>
              <w:t>Data warehousing and analytics platforms</w:t>
            </w:r>
          </w:p>
        </w:tc>
      </w:tr>
      <w:tr w14:paraId="6CDCDE27">
        <w:trPr>
          <w:trHeight w:val="1440" w:hRule="atLeast"/>
        </w:trPr>
        <w:tc>
          <w:tcPr>
            <w:tcW w:w="1285" w:type="dxa"/>
            <w:vAlign w:val="center"/>
          </w:tcPr>
          <w:p w14:paraId="573571AC">
            <w:pPr>
              <w:pStyle w:val="19"/>
              <w:rPr>
                <w:sz w:val="24"/>
              </w:rPr>
            </w:pPr>
            <w:r>
              <w:rPr>
                <w:rFonts w:hint="default"/>
                <w:sz w:val="24"/>
                <w:lang w:val="en-US" w:eastAsia="zh-CN"/>
              </w:rPr>
              <w:t>Custom Integration</w:t>
            </w:r>
          </w:p>
        </w:tc>
        <w:tc>
          <w:tcPr>
            <w:tcW w:w="1502" w:type="dxa"/>
            <w:vAlign w:val="center"/>
          </w:tcPr>
          <w:p w14:paraId="5790E11B">
            <w:pPr>
              <w:pStyle w:val="19"/>
              <w:rPr>
                <w:sz w:val="24"/>
              </w:rPr>
            </w:pPr>
            <w:r>
              <w:rPr>
                <w:rFonts w:hint="default"/>
                <w:sz w:val="24"/>
                <w:lang w:val="en-US" w:eastAsia="zh-CN"/>
              </w:rPr>
              <w:t>Netflix Technology Blog (2018), Kreps et al. (2011), Ousterhout et al. (2015)</w:t>
            </w:r>
          </w:p>
        </w:tc>
        <w:tc>
          <w:tcPr>
            <w:tcW w:w="1672" w:type="dxa"/>
            <w:vAlign w:val="center"/>
          </w:tcPr>
          <w:p w14:paraId="1293AE00">
            <w:pPr>
              <w:pStyle w:val="19"/>
              <w:rPr>
                <w:sz w:val="24"/>
              </w:rPr>
            </w:pPr>
            <w:r>
              <w:rPr>
                <w:rFonts w:hint="default"/>
                <w:sz w:val="24"/>
                <w:lang w:val="en-US" w:eastAsia="zh-CN"/>
              </w:rPr>
              <w:t>Netflix Data Platform, Uber's Architecture</w:t>
            </w:r>
          </w:p>
        </w:tc>
        <w:tc>
          <w:tcPr>
            <w:tcW w:w="1437" w:type="dxa"/>
            <w:vAlign w:val="center"/>
          </w:tcPr>
          <w:p w14:paraId="0212CFC8">
            <w:pPr>
              <w:pStyle w:val="19"/>
              <w:rPr>
                <w:sz w:val="24"/>
              </w:rPr>
            </w:pPr>
            <w:r>
              <w:rPr>
                <w:rFonts w:hint="default"/>
                <w:sz w:val="24"/>
                <w:lang w:val="en-US" w:eastAsia="zh-CN"/>
              </w:rPr>
              <w:t>High performance, tailored to specific requirements</w:t>
            </w:r>
          </w:p>
        </w:tc>
        <w:tc>
          <w:tcPr>
            <w:tcW w:w="1592" w:type="dxa"/>
            <w:vAlign w:val="center"/>
          </w:tcPr>
          <w:p w14:paraId="2F5C69B0">
            <w:pPr>
              <w:pStyle w:val="19"/>
              <w:rPr>
                <w:sz w:val="24"/>
              </w:rPr>
            </w:pPr>
            <w:r>
              <w:rPr>
                <w:rFonts w:hint="default"/>
                <w:sz w:val="24"/>
                <w:lang w:val="en-US" w:eastAsia="zh-CN"/>
              </w:rPr>
              <w:t>High development cost, limited generalizability</w:t>
            </w:r>
          </w:p>
        </w:tc>
        <w:tc>
          <w:tcPr>
            <w:tcW w:w="1661" w:type="dxa"/>
            <w:vAlign w:val="center"/>
          </w:tcPr>
          <w:p w14:paraId="539031A5">
            <w:pPr>
              <w:pStyle w:val="19"/>
              <w:rPr>
                <w:rFonts w:hint="default"/>
                <w:sz w:val="24"/>
                <w:lang w:val="en-US" w:eastAsia="zh-CN"/>
              </w:rPr>
            </w:pPr>
            <w:r>
              <w:rPr>
                <w:rFonts w:hint="default"/>
                <w:sz w:val="24"/>
                <w:lang w:val="en-US" w:eastAsia="zh-CN"/>
              </w:rPr>
              <w:t>Large-scale organizations with dedicated engineering teams</w:t>
            </w:r>
          </w:p>
        </w:tc>
      </w:tr>
      <w:tr w14:paraId="18C244F3">
        <w:trPr>
          <w:trHeight w:val="1440" w:hRule="atLeast"/>
        </w:trPr>
        <w:tc>
          <w:tcPr>
            <w:tcW w:w="1285" w:type="dxa"/>
            <w:vAlign w:val="center"/>
          </w:tcPr>
          <w:p w14:paraId="12AC8C68">
            <w:pPr>
              <w:pStyle w:val="19"/>
              <w:rPr>
                <w:sz w:val="24"/>
              </w:rPr>
            </w:pPr>
            <w:r>
              <w:rPr>
                <w:rFonts w:hint="default"/>
                <w:sz w:val="24"/>
                <w:lang w:val="en-US" w:eastAsia="zh-CN"/>
              </w:rPr>
              <w:t>Middleware Solutions</w:t>
            </w:r>
          </w:p>
        </w:tc>
        <w:tc>
          <w:tcPr>
            <w:tcW w:w="1502" w:type="dxa"/>
            <w:vAlign w:val="center"/>
          </w:tcPr>
          <w:p w14:paraId="37CC4B06">
            <w:pPr>
              <w:pStyle w:val="19"/>
              <w:rPr>
                <w:sz w:val="24"/>
              </w:rPr>
            </w:pPr>
            <w:r>
              <w:rPr>
                <w:rFonts w:hint="default"/>
                <w:sz w:val="24"/>
                <w:lang w:val="en-US" w:eastAsia="zh-CN"/>
              </w:rPr>
              <w:t>Apache Arrow (2016), Maas et al. (2020)</w:t>
            </w:r>
          </w:p>
        </w:tc>
        <w:tc>
          <w:tcPr>
            <w:tcW w:w="1672" w:type="dxa"/>
            <w:vAlign w:val="center"/>
          </w:tcPr>
          <w:p w14:paraId="4259E15F">
            <w:pPr>
              <w:pStyle w:val="19"/>
              <w:rPr>
                <w:sz w:val="24"/>
              </w:rPr>
            </w:pPr>
            <w:r>
              <w:rPr>
                <w:rFonts w:hint="default"/>
                <w:sz w:val="24"/>
                <w:lang w:val="en-US" w:eastAsia="zh-CN"/>
              </w:rPr>
              <w:t>Apache NiFi, StreamSets</w:t>
            </w:r>
          </w:p>
        </w:tc>
        <w:tc>
          <w:tcPr>
            <w:tcW w:w="1437" w:type="dxa"/>
            <w:vAlign w:val="center"/>
          </w:tcPr>
          <w:p w14:paraId="1E67F14E">
            <w:pPr>
              <w:pStyle w:val="19"/>
              <w:rPr>
                <w:sz w:val="24"/>
              </w:rPr>
            </w:pPr>
            <w:r>
              <w:rPr>
                <w:rFonts w:hint="default"/>
                <w:sz w:val="24"/>
                <w:lang w:val="en-US" w:eastAsia="zh-CN"/>
              </w:rPr>
              <w:t>Visual data flow design, extensive connectivity</w:t>
            </w:r>
          </w:p>
        </w:tc>
        <w:tc>
          <w:tcPr>
            <w:tcW w:w="1592" w:type="dxa"/>
            <w:vAlign w:val="center"/>
          </w:tcPr>
          <w:p w14:paraId="48AE5BB9">
            <w:pPr>
              <w:pStyle w:val="19"/>
              <w:rPr>
                <w:sz w:val="24"/>
              </w:rPr>
            </w:pPr>
            <w:r>
              <w:rPr>
                <w:rFonts w:hint="default"/>
                <w:sz w:val="24"/>
                <w:lang w:val="en-US" w:eastAsia="zh-CN"/>
              </w:rPr>
              <w:t>Additional operational complexity, potential bottlenecks</w:t>
            </w:r>
          </w:p>
        </w:tc>
        <w:tc>
          <w:tcPr>
            <w:tcW w:w="1661" w:type="dxa"/>
            <w:vAlign w:val="center"/>
          </w:tcPr>
          <w:p w14:paraId="60482554">
            <w:pPr>
              <w:pStyle w:val="19"/>
              <w:rPr>
                <w:rFonts w:hint="default"/>
                <w:sz w:val="24"/>
                <w:lang w:val="en-US" w:eastAsia="zh-CN"/>
              </w:rPr>
            </w:pPr>
            <w:r>
              <w:rPr>
                <w:rFonts w:hint="default"/>
                <w:sz w:val="24"/>
                <w:lang w:val="en-US" w:eastAsia="zh-CN"/>
              </w:rPr>
              <w:t>Data integration and ETL workflows</w:t>
            </w:r>
          </w:p>
        </w:tc>
      </w:tr>
      <w:tr w14:paraId="4CEA18ED">
        <w:trPr>
          <w:trHeight w:val="1440" w:hRule="atLeast"/>
        </w:trPr>
        <w:tc>
          <w:tcPr>
            <w:tcW w:w="1285" w:type="dxa"/>
            <w:vAlign w:val="center"/>
          </w:tcPr>
          <w:p w14:paraId="386C3F4B">
            <w:pPr>
              <w:pStyle w:val="19"/>
              <w:rPr>
                <w:sz w:val="24"/>
              </w:rPr>
            </w:pPr>
            <w:r>
              <w:rPr>
                <w:rFonts w:hint="default"/>
                <w:sz w:val="24"/>
                <w:lang w:val="en-US" w:eastAsia="zh-CN"/>
              </w:rPr>
              <w:t>Rule-based Delegation</w:t>
            </w:r>
          </w:p>
        </w:tc>
        <w:tc>
          <w:tcPr>
            <w:tcW w:w="1502" w:type="dxa"/>
            <w:vAlign w:val="center"/>
          </w:tcPr>
          <w:p w14:paraId="1527B230">
            <w:pPr>
              <w:pStyle w:val="19"/>
              <w:rPr>
                <w:sz w:val="24"/>
              </w:rPr>
            </w:pPr>
            <w:r>
              <w:rPr>
                <w:rFonts w:hint="default"/>
                <w:sz w:val="24"/>
                <w:lang w:val="en-US" w:eastAsia="zh-CN"/>
              </w:rPr>
              <w:t>Venkataraman et al. (2016), Schwarzkopf et al. (2013)</w:t>
            </w:r>
          </w:p>
        </w:tc>
        <w:tc>
          <w:tcPr>
            <w:tcW w:w="1672" w:type="dxa"/>
            <w:vAlign w:val="center"/>
          </w:tcPr>
          <w:p w14:paraId="20D33E24">
            <w:pPr>
              <w:pStyle w:val="19"/>
              <w:rPr>
                <w:sz w:val="24"/>
              </w:rPr>
            </w:pPr>
            <w:r>
              <w:rPr>
                <w:rFonts w:hint="default"/>
                <w:sz w:val="24"/>
                <w:lang w:val="en-US" w:eastAsia="zh-CN"/>
              </w:rPr>
              <w:t>Limited research examples</w:t>
            </w:r>
          </w:p>
        </w:tc>
        <w:tc>
          <w:tcPr>
            <w:tcW w:w="1437" w:type="dxa"/>
            <w:vAlign w:val="center"/>
          </w:tcPr>
          <w:p w14:paraId="319C1E69">
            <w:pPr>
              <w:pStyle w:val="19"/>
              <w:rPr>
                <w:sz w:val="24"/>
              </w:rPr>
            </w:pPr>
            <w:r>
              <w:rPr>
                <w:rFonts w:hint="default"/>
                <w:sz w:val="24"/>
                <w:lang w:val="en-US" w:eastAsia="zh-CN"/>
              </w:rPr>
              <w:t>Intelligent workload routing, resource optimization</w:t>
            </w:r>
          </w:p>
        </w:tc>
        <w:tc>
          <w:tcPr>
            <w:tcW w:w="1592" w:type="dxa"/>
            <w:vAlign w:val="center"/>
          </w:tcPr>
          <w:p w14:paraId="210FE289">
            <w:pPr>
              <w:pStyle w:val="19"/>
              <w:rPr>
                <w:sz w:val="24"/>
              </w:rPr>
            </w:pPr>
            <w:r>
              <w:rPr>
                <w:rFonts w:hint="default"/>
                <w:sz w:val="24"/>
                <w:lang w:val="en-US" w:eastAsia="zh-CN"/>
              </w:rPr>
              <w:t>Requires sophisticated rule engines, potential complexity</w:t>
            </w:r>
          </w:p>
        </w:tc>
        <w:tc>
          <w:tcPr>
            <w:tcW w:w="1661" w:type="dxa"/>
            <w:vAlign w:val="center"/>
          </w:tcPr>
          <w:p w14:paraId="6BC4BBA2">
            <w:pPr>
              <w:pStyle w:val="19"/>
              <w:rPr>
                <w:rFonts w:hint="default"/>
                <w:sz w:val="24"/>
                <w:lang w:val="en-US" w:eastAsia="zh-CN"/>
              </w:rPr>
            </w:pPr>
            <w:r>
              <w:rPr>
                <w:rFonts w:hint="default"/>
                <w:sz w:val="24"/>
                <w:lang w:val="en-US" w:eastAsia="zh-CN"/>
              </w:rPr>
              <w:t>Dynamic workload environments</w:t>
            </w:r>
          </w:p>
        </w:tc>
      </w:tr>
    </w:tbl>
    <w:p w14:paraId="79CB860E">
      <w:pPr>
        <w:pStyle w:val="4"/>
        <w:numPr>
          <w:ilvl w:val="0"/>
          <w:numId w:val="0"/>
        </w:numPr>
        <w:tabs>
          <w:tab w:val="left" w:pos="742"/>
        </w:tabs>
        <w:spacing w:before="159" w:after="0" w:line="240" w:lineRule="auto"/>
        <w:ind w:right="0" w:rightChars="0"/>
        <w:jc w:val="both"/>
        <w:rPr>
          <w:rFonts w:hint="eastAsia" w:eastAsia="宋体"/>
          <w:sz w:val="24"/>
          <w:lang w:eastAsia="zh-CN"/>
        </w:rPr>
      </w:pPr>
    </w:p>
    <w:p w14:paraId="72119942">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27" w:name="_Toc335275554"/>
      <w:r>
        <w:rPr>
          <w:rFonts w:hint="eastAsia" w:eastAsia="宋体"/>
          <w:sz w:val="24"/>
          <w:lang w:eastAsia="zh-CN"/>
        </w:rPr>
        <w:t>Performance Comparison Studies</w:t>
      </w:r>
      <w:bookmarkEnd w:id="27"/>
    </w:p>
    <w:p w14:paraId="2C6CCD57">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Comparative performance studies of different integration approaches remain limited due to the diversity of implementation strategies and evaluation metrics. However, several research efforts have attempted to establish performance baselines for hybrid processing scenarios.</w:t>
      </w:r>
    </w:p>
    <w:p w14:paraId="260E5BD6">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default"/>
        </w:rPr>
      </w:pPr>
      <w:r>
        <w:rPr>
          <w:rFonts w:hint="default"/>
        </w:rPr>
        <w:t>Comparative studies of stream processing frameworks have shown that performance characteristics vary significantly based on workload patterns. Research from Darshankumar Gorasiya</w:t>
      </w:r>
      <w:r>
        <w:rPr>
          <w:rFonts w:hint="eastAsia" w:eastAsia="宋体"/>
          <w:lang w:val="en-US" w:eastAsia="zh-CN"/>
        </w:rPr>
        <w:t xml:space="preserve"> </w:t>
      </w:r>
      <w:r>
        <w:rPr>
          <w:rFonts w:hint="default"/>
        </w:rPr>
        <w:t>(2019) comparing open-source stream processing engines including Spark Streaming, Flink, and Storm demonstrated that Flink runners generally achieved lower latency for streaming workloads, while Spark runners provided better throughput for batch processing tasks. However, abstraction overhead in unified frameworks resulted in 20-40% performance degradation compared to native implementations.</w:t>
      </w:r>
    </w:p>
    <w:p w14:paraId="47C702B4">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 xml:space="preserve">Research by </w:t>
      </w:r>
      <w:r>
        <w:rPr>
          <w:rFonts w:hint="default"/>
        </w:rPr>
        <w:t>Katsifodimos</w:t>
      </w:r>
      <w:r>
        <w:t xml:space="preserve"> et al. (2015</w:t>
      </w:r>
      <w:r>
        <w:rPr>
          <w:rFonts w:hint="eastAsia" w:eastAsia="宋体"/>
          <w:lang w:val="en-US" w:eastAsia="zh-CN"/>
        </w:rPr>
        <w:t>b</w:t>
      </w:r>
      <w:r>
        <w:t>) evaluated custom integration approaches, comparing performance against standalone Spark and Flink deployments. Their findings indicated that well-designed integration frameworks could achieve performance within 10-15% of native implementations for most workloads, but required significant engineering effort to achieve this level of optimization.</w:t>
      </w:r>
    </w:p>
    <w:p w14:paraId="06B7FFF7">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28" w:name="_Toc2126629997"/>
      <w:r>
        <w:rPr>
          <w:rFonts w:hint="eastAsia" w:eastAsia="宋体"/>
          <w:sz w:val="24"/>
          <w:lang w:eastAsia="zh-CN"/>
        </w:rPr>
        <w:t>Configuration Complexity Analysis</w:t>
      </w:r>
      <w:bookmarkEnd w:id="28"/>
    </w:p>
    <w:p w14:paraId="1C80249E">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default"/>
        </w:rPr>
      </w:pPr>
      <w:r>
        <w:rPr>
          <w:rFonts w:hint="default"/>
        </w:rPr>
        <w:t>Configuration complexity represents a critical factor affecting the adoption and operational efficiency of hybrid processing frameworks. Studies have shown that existing integration approaches often introduce additional configuration parameters and operational complexity.</w:t>
      </w:r>
    </w:p>
    <w:p w14:paraId="26BB4787">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default"/>
        </w:rPr>
      </w:pPr>
      <w:r>
        <w:rPr>
          <w:rFonts w:hint="default"/>
        </w:rPr>
        <w:t>Apache Beam's configuration model requires developers to understand both the abstract programming model and the configuration requirements of underlying runners. Research has found that this dual complexity often results in suboptimal configurations and performance issues that are difficult to diagnose and resolve(Aaja et al., 2021).</w:t>
      </w:r>
    </w:p>
    <w:p w14:paraId="2E5183AB">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Data lake integration approaches, while simplifying some aspects of data management, introduce their own configuration complexities related to transaction management, compaction strategies, and format optimization. The study by Databricks (2020) identified configuration complexity as a significant barrier to adoption for organizations without specialized expertise.</w:t>
      </w:r>
    </w:p>
    <w:p w14:paraId="7A338C6A">
      <w:pPr>
        <w:pStyle w:val="3"/>
        <w:keepNext w:val="0"/>
        <w:keepLines w:val="0"/>
        <w:pageBreakBefore w:val="0"/>
        <w:numPr>
          <w:ilvl w:val="1"/>
          <w:numId w:val="5"/>
        </w:numPr>
        <w:tabs>
          <w:tab w:val="left" w:pos="598"/>
        </w:tabs>
        <w:kinsoku/>
        <w:wordWrap/>
        <w:overflowPunct/>
        <w:topLinePunct w:val="0"/>
        <w:autoSpaceDE w:val="0"/>
        <w:autoSpaceDN w:val="0"/>
        <w:bidi w:val="0"/>
        <w:adjustRightInd/>
        <w:snapToGrid/>
        <w:spacing w:before="0" w:beforeAutospacing="0" w:after="0" w:afterAutospacing="0" w:line="480" w:lineRule="auto"/>
        <w:ind w:left="598" w:right="0" w:hanging="575"/>
        <w:jc w:val="both"/>
        <w:textAlignment w:val="auto"/>
        <w:rPr>
          <w:rFonts w:hint="eastAsia" w:eastAsia="宋体"/>
          <w:sz w:val="24"/>
          <w:lang w:eastAsia="zh-CN"/>
        </w:rPr>
      </w:pPr>
      <w:bookmarkStart w:id="29" w:name="_Toc1700022558"/>
      <w:r>
        <w:rPr>
          <w:rFonts w:hint="default"/>
        </w:rPr>
        <w:t>Research Gaps and Opportunities</w:t>
      </w:r>
      <w:bookmarkEnd w:id="29"/>
    </w:p>
    <w:p w14:paraId="37C0D1B6">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30" w:name="_Toc9208971"/>
      <w:r>
        <w:rPr>
          <w:rFonts w:hint="eastAsia" w:eastAsia="宋体"/>
          <w:sz w:val="24"/>
          <w:lang w:eastAsia="zh-CN"/>
        </w:rPr>
        <w:t>Lightweight Integration Solutions</w:t>
      </w:r>
      <w:bookmarkEnd w:id="30"/>
    </w:p>
    <w:p w14:paraId="57DDF105">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literature review reveals a significant gap in lightweight integration solutions that balance performance, flexibility, and simplicity. Existing approaches typically excel in one or two of these dimensions while sacrificing others. High-performance custom solutions require substantial engineering resources, while flexible abstraction layers introduce performance overhead and complexity.</w:t>
      </w:r>
    </w:p>
    <w:p w14:paraId="07EB4860">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The need for lightweight solutions is particularly evident for small to medium-sized organizations, research environments, and rapid prototyping scenarios where the overhead of complex integration frameworks may outweigh their benefits. Current solutions fail to provide a pragmatic middle ground that maintains reasonable performance while minimizing configuration complexity and resource requirements.</w:t>
      </w:r>
    </w:p>
    <w:p w14:paraId="085A01A2">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31" w:name="_Toc156353013"/>
      <w:r>
        <w:rPr>
          <w:rFonts w:hint="eastAsia" w:eastAsia="宋体"/>
          <w:sz w:val="24"/>
          <w:lang w:eastAsia="zh-CN"/>
        </w:rPr>
        <w:t>Intelligent Task Delegation</w:t>
      </w:r>
      <w:bookmarkEnd w:id="31"/>
      <w:r>
        <w:rPr>
          <w:rFonts w:hint="eastAsia" w:eastAsia="宋体"/>
          <w:sz w:val="24"/>
          <w:lang w:eastAsia="zh-CN"/>
        </w:rPr>
        <w:t xml:space="preserve"> </w:t>
      </w:r>
    </w:p>
    <w:p w14:paraId="1E28A7A0">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While some research has explored workload-aware scheduling in distributed systems, limited work has focused specifically on intelligent task delegation between batch and stream processing engines based on data characteristics and processing requirements. Most existing approaches rely on static configuration or simple heuristics rather than sophisticated rule-based systems.</w:t>
      </w:r>
    </w:p>
    <w:p w14:paraId="5BE5F63E">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The opportunity exists to develop intelligent delegation mechanisms that can analyze workload characteristics, data properties, and system conditions to make optimal routing decisions between Spark and Flink. Such systems could potentially achieve better resource utilization and performance than static allocation strategies while maintaining simplicity in configuration and operation.</w:t>
      </w:r>
    </w:p>
    <w:p w14:paraId="3657C36C">
      <w:pPr>
        <w:pStyle w:val="4"/>
        <w:keepNext w:val="0"/>
        <w:keepLines w:val="0"/>
        <w:pageBreakBefore w:val="0"/>
        <w:numPr>
          <w:ilvl w:val="2"/>
          <w:numId w:val="5"/>
        </w:numPr>
        <w:tabs>
          <w:tab w:val="left" w:pos="742"/>
        </w:tabs>
        <w:kinsoku/>
        <w:wordWrap/>
        <w:overflowPunct/>
        <w:topLinePunct w:val="0"/>
        <w:autoSpaceDE w:val="0"/>
        <w:autoSpaceDN w:val="0"/>
        <w:bidi w:val="0"/>
        <w:adjustRightInd/>
        <w:snapToGrid/>
        <w:spacing w:before="0" w:beforeAutospacing="0" w:after="0" w:afterAutospacing="0" w:line="480" w:lineRule="auto"/>
        <w:ind w:left="742" w:right="0" w:hanging="719"/>
        <w:jc w:val="both"/>
        <w:textAlignment w:val="auto"/>
        <w:rPr>
          <w:rFonts w:hint="eastAsia" w:eastAsia="宋体"/>
          <w:sz w:val="24"/>
          <w:lang w:eastAsia="zh-CN"/>
        </w:rPr>
      </w:pPr>
      <w:bookmarkStart w:id="32" w:name="_Toc1452589210"/>
      <w:r>
        <w:rPr>
          <w:rFonts w:hint="eastAsia" w:eastAsia="宋体"/>
          <w:sz w:val="24"/>
          <w:lang w:eastAsia="zh-CN"/>
        </w:rPr>
        <w:t>Multi-structured Data Processing</w:t>
      </w:r>
      <w:bookmarkEnd w:id="32"/>
    </w:p>
    <w:p w14:paraId="5E462FCC">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literature reveals limited research on unified approaches to processing structured, semi-structured, and unstructured data within hybrid frameworks. Most studies focus on specific data types or processing patterns rather than comprehensive solutions that can handle diverse data formats and processing requirements within a single framework.</w:t>
      </w:r>
    </w:p>
    <w:p w14:paraId="5DA26854">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rPr>
          <w:rFonts w:hint="eastAsia" w:eastAsia="宋体"/>
          <w:sz w:val="24"/>
          <w:lang w:eastAsia="zh-CN"/>
        </w:rPr>
      </w:pPr>
      <w:r>
        <w:t>This gap is particularly relevant given the increasing prevalence of multi-structured data in modern applications, where organizations need to process traditional structured data alongside JSON documents, text data, images, and streaming sensor data. A unified approach to multi-structured data processing could significantly simplify data pipeline architecture and reduce operational complexity.</w:t>
      </w:r>
    </w:p>
    <w:p w14:paraId="1EC6DAEA">
      <w:pPr>
        <w:pStyle w:val="3"/>
        <w:keepNext w:val="0"/>
        <w:keepLines w:val="0"/>
        <w:pageBreakBefore w:val="0"/>
        <w:numPr>
          <w:ilvl w:val="1"/>
          <w:numId w:val="5"/>
        </w:numPr>
        <w:tabs>
          <w:tab w:val="left" w:pos="598"/>
        </w:tabs>
        <w:kinsoku/>
        <w:wordWrap/>
        <w:overflowPunct/>
        <w:topLinePunct w:val="0"/>
        <w:autoSpaceDE w:val="0"/>
        <w:autoSpaceDN w:val="0"/>
        <w:bidi w:val="0"/>
        <w:adjustRightInd/>
        <w:snapToGrid/>
        <w:spacing w:before="0" w:beforeAutospacing="0" w:after="0" w:afterAutospacing="0" w:line="480" w:lineRule="auto"/>
        <w:ind w:left="598" w:right="0" w:hanging="575"/>
        <w:jc w:val="both"/>
        <w:textAlignment w:val="auto"/>
        <w:rPr>
          <w:rFonts w:hint="eastAsia" w:eastAsia="宋体"/>
          <w:sz w:val="24"/>
          <w:lang w:eastAsia="zh-CN"/>
        </w:rPr>
      </w:pPr>
      <w:bookmarkStart w:id="33" w:name="_Toc1072753374"/>
      <w:r>
        <w:rPr>
          <w:rFonts w:hint="default"/>
        </w:rPr>
        <w:t>Summary</w:t>
      </w:r>
      <w:bookmarkEnd w:id="33"/>
    </w:p>
    <w:p w14:paraId="366908B0">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literature review reveals that while significant progress has been made in developing batch and stream processing frameworks individually, the integration of these systems remains challenging. Existing approaches either prioritize performance at the expense of simplicity and accessibility, or provide flexibility through abstraction layers that introduce performance overhead and operational complexity.</w:t>
      </w:r>
    </w:p>
    <w:p w14:paraId="1E03CF58">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 analysis identifies three critical gaps that justify the research proposed in this thesis:</w:t>
      </w:r>
    </w:p>
    <w:p w14:paraId="5A9F79AE">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First, there is a need for lightweight integration solutions that provide reasonable performance while minimizing configuration complexity and resource requirements. Current solutions tend to be either too complex for practical adoption by smaller organizations or too simplistic to handle real-world integration challenges effectively.</w:t>
      </w:r>
    </w:p>
    <w:p w14:paraId="3F33C953">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Second, intelligent task delegation mechanisms that can automatically route processing tasks between batch and stream engines based on data characteristics and processing requirements remain underexplored. Most existing approaches rely on static configuration or simple heuristics rather than sophisticated rule-based systems that could optimize resource utilization and performance.</w:t>
      </w:r>
    </w:p>
    <w:p w14:paraId="17C5E908">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Third, comprehensive approaches to multi-structured data processing within hybrid frameworks are limited in the current literature. The increasing diversity of data types and processing requirements in modern applications creates a need for unified solutions that can handle various data formats and processing patterns within a single framework.</w:t>
      </w:r>
    </w:p>
    <w:p w14:paraId="1123ABDE">
      <w:pPr>
        <w:pStyle w:val="11"/>
        <w:keepNext w:val="0"/>
        <w:keepLines w:val="0"/>
        <w:pageBreakBefore w:val="0"/>
        <w:widowControl/>
        <w:suppressLineNumbers w:val="0"/>
        <w:kinsoku/>
        <w:wordWrap/>
        <w:overflowPunct/>
        <w:topLinePunct w:val="0"/>
        <w:autoSpaceDE w:val="0"/>
        <w:autoSpaceDN w:val="0"/>
        <w:bidi w:val="0"/>
        <w:adjustRightInd/>
        <w:snapToGrid/>
        <w:spacing w:beforeAutospacing="0" w:after="0" w:afterAutospacing="0" w:line="480" w:lineRule="auto"/>
        <w:ind w:left="0" w:right="0"/>
        <w:jc w:val="both"/>
        <w:textAlignment w:val="auto"/>
      </w:pPr>
      <w:r>
        <w:t>These gaps provide clear justification for developing a lightweight hybrid data processing framework that integrates Apache Spark and Apache Flink through rule-based task delegation mechanisms, with specific focus on multi-structured data processing capabilities. The proposed research addresses these gaps by providing a practical, accessible solution that balances performance, flexibility, and simplicity while maintaining the core strengths of both processing engines.</w:t>
      </w:r>
    </w:p>
    <w:p w14:paraId="699FD1EA">
      <w:pPr>
        <w:spacing w:before="80" w:line="242" w:lineRule="auto"/>
        <w:ind w:right="16"/>
        <w:jc w:val="both"/>
      </w:pPr>
    </w:p>
    <w:p w14:paraId="636D828B">
      <w:pPr>
        <w:spacing w:before="80" w:line="242" w:lineRule="auto"/>
        <w:ind w:right="16"/>
        <w:jc w:val="both"/>
      </w:pPr>
    </w:p>
    <w:sectPr>
      <w:footerReference r:id="rId6" w:type="default"/>
      <w:pgSz w:w="11910" w:h="16840"/>
      <w:pgMar w:top="1340" w:right="1417" w:bottom="1240" w:left="1417" w:header="0" w:footer="1049"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umtaz mustafa" w:date="2025-06-16T13:14:00Z" w:initials="">
    <w:p w14:paraId="08F2D58F">
      <w:pPr>
        <w:pStyle w:val="9"/>
      </w:pPr>
      <w:r>
        <w:t>Can include a generic framework of data processing process flow</w:t>
      </w:r>
    </w:p>
  </w:comment>
  <w:comment w:id="1" w:author="mumtaz mustafa" w:date="2025-06-16T12:08:00Z" w:initials="">
    <w:p w14:paraId="09C2DD51">
      <w:pPr>
        <w:pStyle w:val="9"/>
      </w:pPr>
      <w:r>
        <w:t xml:space="preserve">Have you raised any issues related to this in your problem statement? </w:t>
      </w:r>
    </w:p>
    <w:p w14:paraId="57A89750">
      <w:pPr>
        <w:pStyle w:val="9"/>
      </w:pPr>
      <w:r>
        <w:t>Are you going to include this solution in your proposed rule-based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F2D58F" w15:done="0"/>
  <w15:commentEx w15:paraId="57A897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Times New Roman Italic">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B0923">
    <w:pPr>
      <w:pStyle w:val="7"/>
      <w:spacing w:line="14" w:lineRule="auto"/>
      <w:ind w:left="0"/>
      <w:jc w:val="left"/>
      <w:rPr>
        <w:sz w:val="20"/>
      </w:rPr>
    </w:pPr>
    <w:r>
      <w:rPr>
        <w:sz w:val="20"/>
      </w:rPr>
      <mc:AlternateContent>
        <mc:Choice Requires="wps">
          <w:drawing>
            <wp:anchor distT="0" distB="0" distL="0" distR="0" simplePos="0" relativeHeight="251659264" behindDoc="1" locked="0" layoutInCell="1" allowOverlap="1">
              <wp:simplePos x="0" y="0"/>
              <wp:positionH relativeFrom="page">
                <wp:posOffset>6532880</wp:posOffset>
              </wp:positionH>
              <wp:positionV relativeFrom="page">
                <wp:posOffset>9886315</wp:posOffset>
              </wp:positionV>
              <wp:extent cx="165100"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165100" cy="194310"/>
                      </a:xfrm>
                      <a:prstGeom prst="rect">
                        <a:avLst/>
                      </a:prstGeom>
                    </wps:spPr>
                    <wps:txbx>
                      <w:txbxContent>
                        <w:p w14:paraId="5B8F4ED7">
                          <w:pPr>
                            <w:pStyle w:val="7"/>
                            <w:spacing w:before="10"/>
                            <w:ind w:left="6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14.4pt;margin-top:778.45pt;height:15.3pt;width:13pt;mso-position-horizontal-relative:page;mso-position-vertical-relative:page;z-index:-251657216;mso-width-relative:page;mso-height-relative:page;" filled="f" stroked="f" coordsize="21600,21600" o:gfxdata="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NoUn2wAAAA8BAAAPAAAAAAAAAAEAIAAAACIAAABkcnMvZG93bnJldi54bWxQSwECFAAUAAAACACH&#10;TuJAwE2Fga8BAABzAwAADgAAAAAAAAABACAAAAAqAQAAZHJzL2Uyb0RvYy54bWxQSwUGAAAAAAYA&#10;BgBZAQAASwUAAAAA&#10;">
              <v:fill on="f" focussize="0,0"/>
              <v:stroke on="f"/>
              <v:imagedata o:title=""/>
              <o:lock v:ext="edit" aspectratio="f"/>
              <v:textbox inset="0mm,0mm,0mm,0mm">
                <w:txbxContent>
                  <w:p w14:paraId="5B8F4ED7">
                    <w:pPr>
                      <w:pStyle w:val="7"/>
                      <w:spacing w:before="10"/>
                      <w:ind w:left="6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681D1">
    <w:pPr>
      <w:pStyle w:val="7"/>
      <w:spacing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6456680</wp:posOffset>
              </wp:positionH>
              <wp:positionV relativeFrom="page">
                <wp:posOffset>9886315</wp:posOffset>
              </wp:positionV>
              <wp:extent cx="241300" cy="194310"/>
              <wp:effectExtent l="0" t="0" r="0" b="0"/>
              <wp:wrapNone/>
              <wp:docPr id="12" name="Textbox 12"/>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11F349C1">
                          <w:pPr>
                            <w:pStyle w:val="7"/>
                            <w:spacing w:before="10"/>
                            <w:ind w:left="6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id="Textbox 12" o:spid="_x0000_s1026" o:spt="202" type="#_x0000_t202" style="position:absolute;left:0pt;margin-left:508.4pt;margin-top:778.45pt;height:15.3pt;width:19pt;mso-position-horizontal-relative:page;mso-position-vertical-relative:page;z-index:-251656192;mso-width-relative:page;mso-height-relative:page;" filled="f" stroked="f" coordsize="21600,21600" o:gfxdata="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Dpl322wAAAA8BAAAPAAAAAAAAAAEAIAAAACIAAABkcnMvZG93bnJldi54bWxQSwECFAAUAAAA&#10;CACHTuJAhaWaLbIBAAB1AwAADgAAAAAAAAABACAAAAAqAQAAZHJzL2Uyb0RvYy54bWxQSwUGAAAA&#10;AAYABgBZAQAATgUAAAAA&#10;">
              <v:fill on="f" focussize="0,0"/>
              <v:stroke on="f"/>
              <v:imagedata o:title=""/>
              <o:lock v:ext="edit" aspectratio="f"/>
              <v:textbox inset="0mm,0mm,0mm,0mm">
                <w:txbxContent>
                  <w:p w14:paraId="11F349C1">
                    <w:pPr>
                      <w:pStyle w:val="7"/>
                      <w:spacing w:before="10"/>
                      <w:ind w:left="6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B5702"/>
    <w:multiLevelType w:val="multilevel"/>
    <w:tmpl w:val="FCFB5702"/>
    <w:lvl w:ilvl="0" w:tentative="0">
      <w:start w:val="2"/>
      <w:numFmt w:val="decimal"/>
      <w:lvlText w:val="%1"/>
      <w:lvlJc w:val="left"/>
      <w:pPr>
        <w:ind w:left="599" w:hanging="576"/>
        <w:jc w:val="left"/>
      </w:pPr>
      <w:rPr>
        <w:rFonts w:hint="default"/>
        <w:lang w:val="en-US" w:eastAsia="en-US" w:bidi="ar-SA"/>
      </w:rPr>
    </w:lvl>
    <w:lvl w:ilvl="1" w:tentative="0">
      <w:start w:val="1"/>
      <w:numFmt w:val="decimal"/>
      <w:lvlText w:val="%1.%2"/>
      <w:lvlJc w:val="left"/>
      <w:pPr>
        <w:ind w:left="599" w:hanging="576"/>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743"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2623" w:hanging="720"/>
      </w:pPr>
      <w:rPr>
        <w:rFonts w:hint="default"/>
        <w:lang w:val="en-US" w:eastAsia="en-US" w:bidi="ar-SA"/>
      </w:rPr>
    </w:lvl>
    <w:lvl w:ilvl="4" w:tentative="0">
      <w:start w:val="0"/>
      <w:numFmt w:val="bullet"/>
      <w:lvlText w:val="•"/>
      <w:lvlJc w:val="left"/>
      <w:pPr>
        <w:ind w:left="3564" w:hanging="720"/>
      </w:pPr>
      <w:rPr>
        <w:rFonts w:hint="default"/>
        <w:lang w:val="en-US" w:eastAsia="en-US" w:bidi="ar-SA"/>
      </w:rPr>
    </w:lvl>
    <w:lvl w:ilvl="5" w:tentative="0">
      <w:start w:val="0"/>
      <w:numFmt w:val="bullet"/>
      <w:lvlText w:val="•"/>
      <w:lvlJc w:val="left"/>
      <w:pPr>
        <w:ind w:left="4506" w:hanging="720"/>
      </w:pPr>
      <w:rPr>
        <w:rFonts w:hint="default"/>
        <w:lang w:val="en-US" w:eastAsia="en-US" w:bidi="ar-SA"/>
      </w:rPr>
    </w:lvl>
    <w:lvl w:ilvl="6" w:tentative="0">
      <w:start w:val="0"/>
      <w:numFmt w:val="bullet"/>
      <w:lvlText w:val="•"/>
      <w:lvlJc w:val="left"/>
      <w:pPr>
        <w:ind w:left="5448" w:hanging="720"/>
      </w:pPr>
      <w:rPr>
        <w:rFonts w:hint="default"/>
        <w:lang w:val="en-US" w:eastAsia="en-US" w:bidi="ar-SA"/>
      </w:rPr>
    </w:lvl>
    <w:lvl w:ilvl="7" w:tentative="0">
      <w:start w:val="0"/>
      <w:numFmt w:val="bullet"/>
      <w:lvlText w:val="•"/>
      <w:lvlJc w:val="left"/>
      <w:pPr>
        <w:ind w:left="6389" w:hanging="720"/>
      </w:pPr>
      <w:rPr>
        <w:rFonts w:hint="default"/>
        <w:lang w:val="en-US" w:eastAsia="en-US" w:bidi="ar-SA"/>
      </w:rPr>
    </w:lvl>
    <w:lvl w:ilvl="8" w:tentative="0">
      <w:start w:val="0"/>
      <w:numFmt w:val="bullet"/>
      <w:lvlText w:val="•"/>
      <w:lvlJc w:val="left"/>
      <w:pPr>
        <w:ind w:left="7331" w:hanging="720"/>
      </w:pPr>
      <w:rPr>
        <w:rFonts w:hint="default"/>
        <w:lang w:val="en-US" w:eastAsia="en-US" w:bidi="ar-SA"/>
      </w:rPr>
    </w:lvl>
  </w:abstractNum>
  <w:abstractNum w:abstractNumId="1">
    <w:nsid w:val="FD374FE8"/>
    <w:multiLevelType w:val="multilevel"/>
    <w:tmpl w:val="FD374FE8"/>
    <w:lvl w:ilvl="0" w:tentative="0">
      <w:start w:val="1"/>
      <w:numFmt w:val="decimal"/>
      <w:lvlText w:val="%1."/>
      <w:lvlJc w:val="left"/>
      <w:pPr>
        <w:ind w:left="383" w:hanging="360"/>
        <w:jc w:val="left"/>
      </w:pPr>
      <w:rPr>
        <w:rFonts w:hint="default"/>
        <w:spacing w:val="0"/>
        <w:w w:val="100"/>
        <w:lang w:val="en-US" w:eastAsia="en-US" w:bidi="ar-SA"/>
      </w:rPr>
    </w:lvl>
    <w:lvl w:ilvl="1" w:tentative="0">
      <w:start w:val="0"/>
      <w:numFmt w:val="bullet"/>
      <w:lvlText w:val="•"/>
      <w:lvlJc w:val="left"/>
      <w:pPr>
        <w:ind w:left="1263" w:hanging="360"/>
      </w:pPr>
      <w:rPr>
        <w:rFonts w:hint="default"/>
        <w:lang w:val="en-US" w:eastAsia="en-US" w:bidi="ar-SA"/>
      </w:rPr>
    </w:lvl>
    <w:lvl w:ilvl="2" w:tentative="0">
      <w:start w:val="0"/>
      <w:numFmt w:val="bullet"/>
      <w:lvlText w:val="•"/>
      <w:lvlJc w:val="left"/>
      <w:pPr>
        <w:ind w:left="2146" w:hanging="360"/>
      </w:pPr>
      <w:rPr>
        <w:rFonts w:hint="default"/>
        <w:lang w:val="en-US" w:eastAsia="en-US" w:bidi="ar-SA"/>
      </w:rPr>
    </w:lvl>
    <w:lvl w:ilvl="3" w:tentative="0">
      <w:start w:val="0"/>
      <w:numFmt w:val="bullet"/>
      <w:lvlText w:val="•"/>
      <w:lvlJc w:val="left"/>
      <w:pPr>
        <w:ind w:left="3030" w:hanging="360"/>
      </w:pPr>
      <w:rPr>
        <w:rFonts w:hint="default"/>
        <w:lang w:val="en-US" w:eastAsia="en-US" w:bidi="ar-SA"/>
      </w:rPr>
    </w:lvl>
    <w:lvl w:ilvl="4" w:tentative="0">
      <w:start w:val="0"/>
      <w:numFmt w:val="bullet"/>
      <w:lvlText w:val="•"/>
      <w:lvlJc w:val="left"/>
      <w:pPr>
        <w:ind w:left="3913" w:hanging="360"/>
      </w:pPr>
      <w:rPr>
        <w:rFonts w:hint="default"/>
        <w:lang w:val="en-US" w:eastAsia="en-US" w:bidi="ar-SA"/>
      </w:rPr>
    </w:lvl>
    <w:lvl w:ilvl="5" w:tentative="0">
      <w:start w:val="0"/>
      <w:numFmt w:val="bullet"/>
      <w:lvlText w:val="•"/>
      <w:lvlJc w:val="left"/>
      <w:pPr>
        <w:ind w:left="4797" w:hanging="360"/>
      </w:pPr>
      <w:rPr>
        <w:rFonts w:hint="default"/>
        <w:lang w:val="en-US" w:eastAsia="en-US" w:bidi="ar-SA"/>
      </w:rPr>
    </w:lvl>
    <w:lvl w:ilvl="6" w:tentative="0">
      <w:start w:val="0"/>
      <w:numFmt w:val="bullet"/>
      <w:lvlText w:val="•"/>
      <w:lvlJc w:val="left"/>
      <w:pPr>
        <w:ind w:left="5680" w:hanging="360"/>
      </w:pPr>
      <w:rPr>
        <w:rFonts w:hint="default"/>
        <w:lang w:val="en-US" w:eastAsia="en-US" w:bidi="ar-SA"/>
      </w:rPr>
    </w:lvl>
    <w:lvl w:ilvl="7" w:tentative="0">
      <w:start w:val="0"/>
      <w:numFmt w:val="bullet"/>
      <w:lvlText w:val="•"/>
      <w:lvlJc w:val="left"/>
      <w:pPr>
        <w:ind w:left="6564" w:hanging="360"/>
      </w:pPr>
      <w:rPr>
        <w:rFonts w:hint="default"/>
        <w:lang w:val="en-US" w:eastAsia="en-US" w:bidi="ar-SA"/>
      </w:rPr>
    </w:lvl>
    <w:lvl w:ilvl="8" w:tentative="0">
      <w:start w:val="0"/>
      <w:numFmt w:val="bullet"/>
      <w:lvlText w:val="•"/>
      <w:lvlJc w:val="left"/>
      <w:pPr>
        <w:ind w:left="7447" w:hanging="360"/>
      </w:pPr>
      <w:rPr>
        <w:rFonts w:hint="default"/>
        <w:lang w:val="en-US" w:eastAsia="en-US" w:bidi="ar-SA"/>
      </w:rPr>
    </w:lvl>
  </w:abstractNum>
  <w:abstractNum w:abstractNumId="2">
    <w:nsid w:val="FF7295E6"/>
    <w:multiLevelType w:val="multilevel"/>
    <w:tmpl w:val="FF7295E6"/>
    <w:lvl w:ilvl="0" w:tentative="0">
      <w:start w:val="1"/>
      <w:numFmt w:val="decimal"/>
      <w:lvlText w:val="%1."/>
      <w:lvlJc w:val="left"/>
      <w:pPr>
        <w:ind w:left="383" w:hanging="360"/>
        <w:jc w:val="left"/>
      </w:pPr>
      <w:rPr>
        <w:rFonts w:hint="default"/>
        <w:spacing w:val="0"/>
        <w:w w:val="100"/>
        <w:lang w:val="en-US" w:eastAsia="en-US" w:bidi="ar-SA"/>
      </w:rPr>
    </w:lvl>
    <w:lvl w:ilvl="1" w:tentative="0">
      <w:start w:val="0"/>
      <w:numFmt w:val="bullet"/>
      <w:lvlText w:val="•"/>
      <w:lvlJc w:val="left"/>
      <w:pPr>
        <w:ind w:left="1263" w:hanging="360"/>
      </w:pPr>
      <w:rPr>
        <w:rFonts w:hint="default"/>
        <w:lang w:val="en-US" w:eastAsia="en-US" w:bidi="ar-SA"/>
      </w:rPr>
    </w:lvl>
    <w:lvl w:ilvl="2" w:tentative="0">
      <w:start w:val="0"/>
      <w:numFmt w:val="bullet"/>
      <w:lvlText w:val="•"/>
      <w:lvlJc w:val="left"/>
      <w:pPr>
        <w:ind w:left="2146" w:hanging="360"/>
      </w:pPr>
      <w:rPr>
        <w:rFonts w:hint="default"/>
        <w:lang w:val="en-US" w:eastAsia="en-US" w:bidi="ar-SA"/>
      </w:rPr>
    </w:lvl>
    <w:lvl w:ilvl="3" w:tentative="0">
      <w:start w:val="0"/>
      <w:numFmt w:val="bullet"/>
      <w:lvlText w:val="•"/>
      <w:lvlJc w:val="left"/>
      <w:pPr>
        <w:ind w:left="3030" w:hanging="360"/>
      </w:pPr>
      <w:rPr>
        <w:rFonts w:hint="default"/>
        <w:lang w:val="en-US" w:eastAsia="en-US" w:bidi="ar-SA"/>
      </w:rPr>
    </w:lvl>
    <w:lvl w:ilvl="4" w:tentative="0">
      <w:start w:val="0"/>
      <w:numFmt w:val="bullet"/>
      <w:lvlText w:val="•"/>
      <w:lvlJc w:val="left"/>
      <w:pPr>
        <w:ind w:left="3913" w:hanging="360"/>
      </w:pPr>
      <w:rPr>
        <w:rFonts w:hint="default"/>
        <w:lang w:val="en-US" w:eastAsia="en-US" w:bidi="ar-SA"/>
      </w:rPr>
    </w:lvl>
    <w:lvl w:ilvl="5" w:tentative="0">
      <w:start w:val="0"/>
      <w:numFmt w:val="bullet"/>
      <w:lvlText w:val="•"/>
      <w:lvlJc w:val="left"/>
      <w:pPr>
        <w:ind w:left="4797" w:hanging="360"/>
      </w:pPr>
      <w:rPr>
        <w:rFonts w:hint="default"/>
        <w:lang w:val="en-US" w:eastAsia="en-US" w:bidi="ar-SA"/>
      </w:rPr>
    </w:lvl>
    <w:lvl w:ilvl="6" w:tentative="0">
      <w:start w:val="0"/>
      <w:numFmt w:val="bullet"/>
      <w:lvlText w:val="•"/>
      <w:lvlJc w:val="left"/>
      <w:pPr>
        <w:ind w:left="5680" w:hanging="360"/>
      </w:pPr>
      <w:rPr>
        <w:rFonts w:hint="default"/>
        <w:lang w:val="en-US" w:eastAsia="en-US" w:bidi="ar-SA"/>
      </w:rPr>
    </w:lvl>
    <w:lvl w:ilvl="7" w:tentative="0">
      <w:start w:val="0"/>
      <w:numFmt w:val="bullet"/>
      <w:lvlText w:val="•"/>
      <w:lvlJc w:val="left"/>
      <w:pPr>
        <w:ind w:left="6564" w:hanging="360"/>
      </w:pPr>
      <w:rPr>
        <w:rFonts w:hint="default"/>
        <w:lang w:val="en-US" w:eastAsia="en-US" w:bidi="ar-SA"/>
      </w:rPr>
    </w:lvl>
    <w:lvl w:ilvl="8" w:tentative="0">
      <w:start w:val="0"/>
      <w:numFmt w:val="bullet"/>
      <w:lvlText w:val="•"/>
      <w:lvlJc w:val="left"/>
      <w:pPr>
        <w:ind w:left="7447" w:hanging="360"/>
      </w:pPr>
      <w:rPr>
        <w:rFonts w:hint="default"/>
        <w:lang w:val="en-US" w:eastAsia="en-US" w:bidi="ar-SA"/>
      </w:rPr>
    </w:lvl>
  </w:abstractNum>
  <w:abstractNum w:abstractNumId="3">
    <w:nsid w:val="FFE759F7"/>
    <w:multiLevelType w:val="multilevel"/>
    <w:tmpl w:val="FFE759F7"/>
    <w:lvl w:ilvl="0" w:tentative="0">
      <w:start w:val="1"/>
      <w:numFmt w:val="decimal"/>
      <w:lvlText w:val="%1"/>
      <w:lvlJc w:val="left"/>
      <w:pPr>
        <w:ind w:left="599" w:hanging="576"/>
        <w:jc w:val="left"/>
      </w:pPr>
      <w:rPr>
        <w:rFonts w:hint="default"/>
        <w:lang w:val="en-US" w:eastAsia="en-US" w:bidi="ar-SA"/>
      </w:rPr>
    </w:lvl>
    <w:lvl w:ilvl="1" w:tentative="0">
      <w:start w:val="1"/>
      <w:numFmt w:val="decimal"/>
      <w:lvlText w:val="%1.%2"/>
      <w:lvlJc w:val="left"/>
      <w:pPr>
        <w:ind w:left="599" w:hanging="576"/>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743"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2623" w:hanging="720"/>
      </w:pPr>
      <w:rPr>
        <w:rFonts w:hint="default"/>
        <w:lang w:val="en-US" w:eastAsia="en-US" w:bidi="ar-SA"/>
      </w:rPr>
    </w:lvl>
    <w:lvl w:ilvl="4" w:tentative="0">
      <w:start w:val="0"/>
      <w:numFmt w:val="bullet"/>
      <w:lvlText w:val="•"/>
      <w:lvlJc w:val="left"/>
      <w:pPr>
        <w:ind w:left="3564" w:hanging="720"/>
      </w:pPr>
      <w:rPr>
        <w:rFonts w:hint="default"/>
        <w:lang w:val="en-US" w:eastAsia="en-US" w:bidi="ar-SA"/>
      </w:rPr>
    </w:lvl>
    <w:lvl w:ilvl="5" w:tentative="0">
      <w:start w:val="0"/>
      <w:numFmt w:val="bullet"/>
      <w:lvlText w:val="•"/>
      <w:lvlJc w:val="left"/>
      <w:pPr>
        <w:ind w:left="4506" w:hanging="720"/>
      </w:pPr>
      <w:rPr>
        <w:rFonts w:hint="default"/>
        <w:lang w:val="en-US" w:eastAsia="en-US" w:bidi="ar-SA"/>
      </w:rPr>
    </w:lvl>
    <w:lvl w:ilvl="6" w:tentative="0">
      <w:start w:val="0"/>
      <w:numFmt w:val="bullet"/>
      <w:lvlText w:val="•"/>
      <w:lvlJc w:val="left"/>
      <w:pPr>
        <w:ind w:left="5448" w:hanging="720"/>
      </w:pPr>
      <w:rPr>
        <w:rFonts w:hint="default"/>
        <w:lang w:val="en-US" w:eastAsia="en-US" w:bidi="ar-SA"/>
      </w:rPr>
    </w:lvl>
    <w:lvl w:ilvl="7" w:tentative="0">
      <w:start w:val="0"/>
      <w:numFmt w:val="bullet"/>
      <w:lvlText w:val="•"/>
      <w:lvlJc w:val="left"/>
      <w:pPr>
        <w:ind w:left="6389" w:hanging="720"/>
      </w:pPr>
      <w:rPr>
        <w:rFonts w:hint="default"/>
        <w:lang w:val="en-US" w:eastAsia="en-US" w:bidi="ar-SA"/>
      </w:rPr>
    </w:lvl>
    <w:lvl w:ilvl="8" w:tentative="0">
      <w:start w:val="0"/>
      <w:numFmt w:val="bullet"/>
      <w:lvlText w:val="•"/>
      <w:lvlJc w:val="left"/>
      <w:pPr>
        <w:ind w:left="7331" w:hanging="720"/>
      </w:pPr>
      <w:rPr>
        <w:rFonts w:hint="default"/>
        <w:lang w:val="en-US" w:eastAsia="en-US" w:bidi="ar-SA"/>
      </w:rPr>
    </w:lvl>
  </w:abstractNum>
  <w:abstractNum w:abstractNumId="4">
    <w:nsid w:val="5DF5F564"/>
    <w:multiLevelType w:val="multilevel"/>
    <w:tmpl w:val="5DF5F564"/>
    <w:lvl w:ilvl="0" w:tentative="0">
      <w:start w:val="1"/>
      <w:numFmt w:val="decimal"/>
      <w:lvlText w:val="%1."/>
      <w:lvlJc w:val="left"/>
      <w:pPr>
        <w:ind w:left="383" w:hanging="360"/>
        <w:jc w:val="left"/>
      </w:pPr>
      <w:rPr>
        <w:rFonts w:hint="default"/>
        <w:spacing w:val="0"/>
        <w:w w:val="100"/>
        <w:lang w:val="en-US" w:eastAsia="en-US" w:bidi="ar-SA"/>
      </w:rPr>
    </w:lvl>
    <w:lvl w:ilvl="1" w:tentative="0">
      <w:start w:val="0"/>
      <w:numFmt w:val="bullet"/>
      <w:lvlText w:val="•"/>
      <w:lvlJc w:val="left"/>
      <w:pPr>
        <w:ind w:left="1263" w:hanging="360"/>
      </w:pPr>
      <w:rPr>
        <w:rFonts w:hint="default"/>
        <w:lang w:val="en-US" w:eastAsia="en-US" w:bidi="ar-SA"/>
      </w:rPr>
    </w:lvl>
    <w:lvl w:ilvl="2" w:tentative="0">
      <w:start w:val="0"/>
      <w:numFmt w:val="bullet"/>
      <w:lvlText w:val="•"/>
      <w:lvlJc w:val="left"/>
      <w:pPr>
        <w:ind w:left="2146" w:hanging="360"/>
      </w:pPr>
      <w:rPr>
        <w:rFonts w:hint="default"/>
        <w:lang w:val="en-US" w:eastAsia="en-US" w:bidi="ar-SA"/>
      </w:rPr>
    </w:lvl>
    <w:lvl w:ilvl="3" w:tentative="0">
      <w:start w:val="0"/>
      <w:numFmt w:val="bullet"/>
      <w:lvlText w:val="•"/>
      <w:lvlJc w:val="left"/>
      <w:pPr>
        <w:ind w:left="3030" w:hanging="360"/>
      </w:pPr>
      <w:rPr>
        <w:rFonts w:hint="default"/>
        <w:lang w:val="en-US" w:eastAsia="en-US" w:bidi="ar-SA"/>
      </w:rPr>
    </w:lvl>
    <w:lvl w:ilvl="4" w:tentative="0">
      <w:start w:val="0"/>
      <w:numFmt w:val="bullet"/>
      <w:lvlText w:val="•"/>
      <w:lvlJc w:val="left"/>
      <w:pPr>
        <w:ind w:left="3913" w:hanging="360"/>
      </w:pPr>
      <w:rPr>
        <w:rFonts w:hint="default"/>
        <w:lang w:val="en-US" w:eastAsia="en-US" w:bidi="ar-SA"/>
      </w:rPr>
    </w:lvl>
    <w:lvl w:ilvl="5" w:tentative="0">
      <w:start w:val="0"/>
      <w:numFmt w:val="bullet"/>
      <w:lvlText w:val="•"/>
      <w:lvlJc w:val="left"/>
      <w:pPr>
        <w:ind w:left="4797" w:hanging="360"/>
      </w:pPr>
      <w:rPr>
        <w:rFonts w:hint="default"/>
        <w:lang w:val="en-US" w:eastAsia="en-US" w:bidi="ar-SA"/>
      </w:rPr>
    </w:lvl>
    <w:lvl w:ilvl="6" w:tentative="0">
      <w:start w:val="0"/>
      <w:numFmt w:val="bullet"/>
      <w:lvlText w:val="•"/>
      <w:lvlJc w:val="left"/>
      <w:pPr>
        <w:ind w:left="5680" w:hanging="360"/>
      </w:pPr>
      <w:rPr>
        <w:rFonts w:hint="default"/>
        <w:lang w:val="en-US" w:eastAsia="en-US" w:bidi="ar-SA"/>
      </w:rPr>
    </w:lvl>
    <w:lvl w:ilvl="7" w:tentative="0">
      <w:start w:val="0"/>
      <w:numFmt w:val="bullet"/>
      <w:lvlText w:val="•"/>
      <w:lvlJc w:val="left"/>
      <w:pPr>
        <w:ind w:left="6564" w:hanging="360"/>
      </w:pPr>
      <w:rPr>
        <w:rFonts w:hint="default"/>
        <w:lang w:val="en-US" w:eastAsia="en-US" w:bidi="ar-SA"/>
      </w:rPr>
    </w:lvl>
    <w:lvl w:ilvl="8" w:tentative="0">
      <w:start w:val="0"/>
      <w:numFmt w:val="bullet"/>
      <w:lvlText w:val="•"/>
      <w:lvlJc w:val="left"/>
      <w:pPr>
        <w:ind w:left="7447" w:hanging="36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umtaz mustafa">
    <w15:presenceInfo w15:providerId="Windows Live" w15:userId="5d045dcee9e7dc81"/>
  </w15:person>
  <w15:person w15:author="Kinjaz-DD">
    <w15:presenceInfo w15:providerId="WPS Office" w15:userId="3827302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RlODBkNDlkYmRiN2E2ZTMzM2UzOGQ0ZTkzMWEwNWYifQ=="/>
  </w:docVars>
  <w:rsids>
    <w:rsidRoot w:val="00387A0E"/>
    <w:rsid w:val="00041449"/>
    <w:rsid w:val="00053B4E"/>
    <w:rsid w:val="00191926"/>
    <w:rsid w:val="00195B64"/>
    <w:rsid w:val="001A0B03"/>
    <w:rsid w:val="001A40FA"/>
    <w:rsid w:val="00214830"/>
    <w:rsid w:val="00387A0E"/>
    <w:rsid w:val="003A63CE"/>
    <w:rsid w:val="00421BA7"/>
    <w:rsid w:val="00571506"/>
    <w:rsid w:val="005B0CA8"/>
    <w:rsid w:val="0060550F"/>
    <w:rsid w:val="0062690A"/>
    <w:rsid w:val="007A379F"/>
    <w:rsid w:val="00827C64"/>
    <w:rsid w:val="00A2255C"/>
    <w:rsid w:val="00B81B99"/>
    <w:rsid w:val="00C40C0B"/>
    <w:rsid w:val="00D42CAE"/>
    <w:rsid w:val="00DB6E50"/>
    <w:rsid w:val="00E046BC"/>
    <w:rsid w:val="00E4228D"/>
    <w:rsid w:val="00F16AED"/>
    <w:rsid w:val="00F60692"/>
    <w:rsid w:val="00FE2BFE"/>
    <w:rsid w:val="1DFF0008"/>
    <w:rsid w:val="27BB3452"/>
    <w:rsid w:val="27D91903"/>
    <w:rsid w:val="2FA9526F"/>
    <w:rsid w:val="37DCC7A1"/>
    <w:rsid w:val="3D7D7FD3"/>
    <w:rsid w:val="3F6FABD1"/>
    <w:rsid w:val="59BF3868"/>
    <w:rsid w:val="5AD764FD"/>
    <w:rsid w:val="5B2364CB"/>
    <w:rsid w:val="5DF70539"/>
    <w:rsid w:val="5FFF5B5D"/>
    <w:rsid w:val="5FFFF169"/>
    <w:rsid w:val="63B98853"/>
    <w:rsid w:val="6DEAB3BD"/>
    <w:rsid w:val="6DF33974"/>
    <w:rsid w:val="6DFFEEF4"/>
    <w:rsid w:val="6E549D87"/>
    <w:rsid w:val="6F4DBBA5"/>
    <w:rsid w:val="6FAAF113"/>
    <w:rsid w:val="6FFE02D2"/>
    <w:rsid w:val="72A58AA1"/>
    <w:rsid w:val="763F8300"/>
    <w:rsid w:val="77FE83A3"/>
    <w:rsid w:val="7AB2BF44"/>
    <w:rsid w:val="7BB77361"/>
    <w:rsid w:val="7C7F2B0C"/>
    <w:rsid w:val="7D9DC8F1"/>
    <w:rsid w:val="7DCF50F2"/>
    <w:rsid w:val="7EBF212A"/>
    <w:rsid w:val="7F3C6498"/>
    <w:rsid w:val="7F7D7F83"/>
    <w:rsid w:val="7FB3D82F"/>
    <w:rsid w:val="8057E3B5"/>
    <w:rsid w:val="971F46A3"/>
    <w:rsid w:val="9BEF22D4"/>
    <w:rsid w:val="9F7A7E7E"/>
    <w:rsid w:val="9FF50CE5"/>
    <w:rsid w:val="AE972A72"/>
    <w:rsid w:val="AF74D9EE"/>
    <w:rsid w:val="AFEEA2AB"/>
    <w:rsid w:val="AFFE84D4"/>
    <w:rsid w:val="B1BE6B32"/>
    <w:rsid w:val="B56555DB"/>
    <w:rsid w:val="B66EB32A"/>
    <w:rsid w:val="BAF75122"/>
    <w:rsid w:val="BEDFC49B"/>
    <w:rsid w:val="BF19A196"/>
    <w:rsid w:val="BFEF984C"/>
    <w:rsid w:val="C5FC4CC7"/>
    <w:rsid w:val="CDBE6529"/>
    <w:rsid w:val="D6BFFEB3"/>
    <w:rsid w:val="D7FF185A"/>
    <w:rsid w:val="DB67F318"/>
    <w:rsid w:val="DBCB46A0"/>
    <w:rsid w:val="DBDC22AE"/>
    <w:rsid w:val="DBFEDE31"/>
    <w:rsid w:val="DECB5E10"/>
    <w:rsid w:val="DFB9C34C"/>
    <w:rsid w:val="E7BF2FE7"/>
    <w:rsid w:val="E7BF8FF0"/>
    <w:rsid w:val="E7D60698"/>
    <w:rsid w:val="ED66F611"/>
    <w:rsid w:val="ED974C5A"/>
    <w:rsid w:val="EDFF9B5F"/>
    <w:rsid w:val="EE660146"/>
    <w:rsid w:val="EEBED97E"/>
    <w:rsid w:val="EEFF0CE8"/>
    <w:rsid w:val="EF5E7302"/>
    <w:rsid w:val="EFAF658E"/>
    <w:rsid w:val="EFEFE00A"/>
    <w:rsid w:val="EFEFE6A6"/>
    <w:rsid w:val="F56F40E5"/>
    <w:rsid w:val="F577BC05"/>
    <w:rsid w:val="F7FECA1E"/>
    <w:rsid w:val="F8DFE234"/>
    <w:rsid w:val="F93F3A8F"/>
    <w:rsid w:val="FA8670CA"/>
    <w:rsid w:val="FACF5CBD"/>
    <w:rsid w:val="FBAB5B79"/>
    <w:rsid w:val="FBEAFD22"/>
    <w:rsid w:val="FC46705D"/>
    <w:rsid w:val="FC6F33E4"/>
    <w:rsid w:val="FD6E5508"/>
    <w:rsid w:val="FDD74A35"/>
    <w:rsid w:val="FDDC532C"/>
    <w:rsid w:val="FDF7C139"/>
    <w:rsid w:val="FDFB0045"/>
    <w:rsid w:val="FDFECA17"/>
    <w:rsid w:val="FE771BAB"/>
    <w:rsid w:val="FE7F20E8"/>
    <w:rsid w:val="FE7FAEA8"/>
    <w:rsid w:val="FEBD8015"/>
    <w:rsid w:val="FEF7616F"/>
    <w:rsid w:val="FF6BC817"/>
    <w:rsid w:val="FFAD7AE3"/>
    <w:rsid w:val="FFBFD813"/>
    <w:rsid w:val="FFFA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1"/>
      <w:ind w:left="23"/>
      <w:jc w:val="both"/>
      <w:outlineLvl w:val="0"/>
    </w:pPr>
    <w:rPr>
      <w:b/>
      <w:bCs/>
      <w:sz w:val="32"/>
      <w:szCs w:val="32"/>
    </w:rPr>
  </w:style>
  <w:style w:type="paragraph" w:styleId="3">
    <w:name w:val="heading 2"/>
    <w:basedOn w:val="1"/>
    <w:qFormat/>
    <w:uiPriority w:val="1"/>
    <w:pPr>
      <w:spacing w:before="161"/>
      <w:ind w:left="598" w:hanging="575"/>
      <w:jc w:val="both"/>
      <w:outlineLvl w:val="1"/>
    </w:pPr>
    <w:rPr>
      <w:b/>
      <w:bCs/>
      <w:sz w:val="28"/>
      <w:szCs w:val="28"/>
    </w:rPr>
  </w:style>
  <w:style w:type="paragraph" w:styleId="4">
    <w:name w:val="heading 3"/>
    <w:basedOn w:val="1"/>
    <w:qFormat/>
    <w:uiPriority w:val="1"/>
    <w:pPr>
      <w:spacing w:before="160"/>
      <w:ind w:left="742" w:hanging="719"/>
      <w:jc w:val="both"/>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23"/>
      <w:jc w:val="both"/>
    </w:pPr>
    <w:rPr>
      <w:sz w:val="24"/>
      <w:szCs w:val="24"/>
    </w:rPr>
  </w:style>
  <w:style w:type="character" w:styleId="8">
    <w:name w:val="annotation reference"/>
    <w:basedOn w:val="5"/>
    <w:uiPriority w:val="0"/>
    <w:rPr>
      <w:sz w:val="16"/>
      <w:szCs w:val="16"/>
    </w:rPr>
  </w:style>
  <w:style w:type="paragraph" w:styleId="9">
    <w:name w:val="annotation text"/>
    <w:basedOn w:val="1"/>
    <w:link w:val="22"/>
    <w:uiPriority w:val="0"/>
    <w:rPr>
      <w:sz w:val="20"/>
      <w:szCs w:val="20"/>
    </w:rPr>
  </w:style>
  <w:style w:type="paragraph" w:styleId="10">
    <w:name w:val="annotation subject"/>
    <w:basedOn w:val="9"/>
    <w:next w:val="9"/>
    <w:link w:val="23"/>
    <w:uiPriority w:val="0"/>
    <w:rPr>
      <w:b/>
      <w:bCs/>
    </w:rPr>
  </w:style>
  <w:style w:type="paragraph" w:styleId="11">
    <w:name w:val="Normal (Web)"/>
    <w:basedOn w:val="1"/>
    <w:uiPriority w:val="0"/>
    <w:rPr>
      <w:sz w:val="24"/>
      <w:szCs w:val="24"/>
    </w:rPr>
  </w:style>
  <w:style w:type="character" w:styleId="12">
    <w:name w:val="Strong"/>
    <w:basedOn w:val="5"/>
    <w:qFormat/>
    <w:uiPriority w:val="0"/>
    <w:rPr>
      <w:b/>
      <w:bCs/>
    </w:rPr>
  </w:style>
  <w:style w:type="table" w:styleId="13">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qFormat/>
    <w:uiPriority w:val="1"/>
    <w:pPr>
      <w:spacing w:before="123"/>
      <w:ind w:left="23"/>
    </w:pPr>
    <w:rPr>
      <w:sz w:val="24"/>
      <w:szCs w:val="24"/>
    </w:rPr>
  </w:style>
  <w:style w:type="paragraph" w:styleId="15">
    <w:name w:val="toc 2"/>
    <w:basedOn w:val="1"/>
    <w:qFormat/>
    <w:uiPriority w:val="1"/>
    <w:pPr>
      <w:spacing w:before="122"/>
      <w:ind w:left="983" w:hanging="720"/>
    </w:pPr>
    <w:rPr>
      <w:sz w:val="24"/>
      <w:szCs w:val="24"/>
    </w:rPr>
  </w:style>
  <w:style w:type="paragraph" w:styleId="16">
    <w:name w:val="toc 3"/>
    <w:basedOn w:val="1"/>
    <w:qFormat/>
    <w:uiPriority w:val="1"/>
    <w:pPr>
      <w:spacing w:before="122"/>
      <w:ind w:left="1463" w:hanging="960"/>
    </w:pPr>
    <w:rPr>
      <w:sz w:val="24"/>
      <w:szCs w:val="24"/>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122"/>
      <w:ind w:left="983" w:hanging="720"/>
    </w:pPr>
  </w:style>
  <w:style w:type="paragraph" w:customStyle="1" w:styleId="19">
    <w:name w:val="Table Paragraph"/>
    <w:basedOn w:val="1"/>
    <w:qFormat/>
    <w:uiPriority w:val="1"/>
    <w:pPr>
      <w:spacing w:before="56"/>
      <w:ind w:left="107"/>
    </w:pPr>
  </w:style>
  <w:style w:type="paragraph" w:customStyle="1" w:styleId="20">
    <w:name w:val="Compact"/>
    <w:basedOn w:val="7"/>
    <w:qFormat/>
    <w:uiPriority w:val="0"/>
    <w:pPr>
      <w:spacing w:before="36" w:after="36"/>
    </w:pPr>
  </w:style>
  <w:style w:type="table" w:customStyle="1" w:styleId="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22">
    <w:name w:val="Comment Text Char"/>
    <w:basedOn w:val="5"/>
    <w:link w:val="9"/>
    <w:uiPriority w:val="0"/>
    <w:rPr>
      <w:rFonts w:eastAsia="Times New Roman"/>
      <w:lang w:val="en-US" w:eastAsia="en-US"/>
    </w:rPr>
  </w:style>
  <w:style w:type="character" w:customStyle="1" w:styleId="23">
    <w:name w:val="Comment Subject Char"/>
    <w:basedOn w:val="22"/>
    <w:link w:val="10"/>
    <w:uiPriority w:val="0"/>
    <w:rPr>
      <w:rFonts w:eastAsia="Times New Roman"/>
      <w:b/>
      <w:bCs/>
      <w:lang w:val="en-US" w:eastAsia="en-US"/>
    </w:rPr>
  </w:style>
  <w:style w:type="paragraph" w:customStyle="1" w:styleId="24">
    <w:name w:val="Revision1"/>
    <w:hidden/>
    <w:unhideWhenUsed/>
    <w:uiPriority w:val="99"/>
    <w:rPr>
      <w:rFonts w:ascii="Times New Roman" w:hAnsi="Times New Roman" w:eastAsia="Times New Roman" w:cs="Times New Roman"/>
      <w:sz w:val="22"/>
      <w:szCs w:val="22"/>
      <w:lang w:val="en-US" w:eastAsia="en-US" w:bidi="ar-SA"/>
    </w:rPr>
  </w:style>
  <w:style w:type="paragraph" w:customStyle="1" w:styleId="25">
    <w:name w:val="Revision2"/>
    <w:hidden/>
    <w:unhideWhenUsed/>
    <w:uiPriority w:val="99"/>
    <w:rPr>
      <w:rFonts w:ascii="Times New Roman" w:hAnsi="Times New Roman" w:eastAsia="Times New Roman" w:cs="Times New Roman"/>
      <w:sz w:val="22"/>
      <w:szCs w:val="22"/>
      <w:lang w:val="en-US" w:eastAsia="en-US" w:bidi="ar-SA"/>
    </w:rPr>
  </w:style>
  <w:style w:type="paragraph" w:customStyle="1" w:styleId="26">
    <w:name w:val="Revision"/>
    <w:hidden/>
    <w:unhideWhenUsed/>
    <w:uiPriority w:val="99"/>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5686</Words>
  <Characters>38665</Characters>
  <Lines>943</Lines>
  <Paragraphs>287</Paragraphs>
  <TotalTime>7</TotalTime>
  <ScaleCrop>false</ScaleCrop>
  <LinksUpToDate>false</LinksUpToDate>
  <CharactersWithSpaces>44064</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2025-06-16T08:33:00Z</dcterms:created>
  <dc:creator>Kong Wei Jian</dc:creator>
  <cp:lastModifiedBy>Kinjaz-DD</cp:lastModifiedBy>
  <dcterms:modified xsi:type="dcterms:W3CDTF">2025-06-16T21:15:26Z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Creator">
    <vt:lpwstr>Microsoft® Word for Microsoft 365</vt:lpwstr>
  </property>
  <property fmtid="{D5CDD505-2E9C-101B-9397-08002B2CF9AE}" pid="4" name="LastSaved">
    <vt:filetime>2025-05-15T00:00:00Z</vt:filetime>
  </property>
  <property fmtid="{D5CDD505-2E9C-101B-9397-08002B2CF9AE}" pid="5" name="Producer">
    <vt:lpwstr>Microsoft® Word for Microsoft 365</vt:lpwstr>
  </property>
  <property fmtid="{D5CDD505-2E9C-101B-9397-08002B2CF9AE}" pid="6" name="KSOProductBuildVer">
    <vt:lpwstr>1033-6.11.0.8885</vt:lpwstr>
  </property>
  <property fmtid="{D5CDD505-2E9C-101B-9397-08002B2CF9AE}" pid="7" name="ICV">
    <vt:lpwstr>E4314B04CECC479A7AA4266868116D3E_43</vt:lpwstr>
  </property>
  <property fmtid="{D5CDD505-2E9C-101B-9397-08002B2CF9AE}" pid="8" name="GrammarlyDocumentId">
    <vt:lpwstr>fe8f018f-bd7c-47b6-a66a-43758f24dd07</vt:lpwstr>
  </property>
</Properties>
</file>